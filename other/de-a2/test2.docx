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>
          <w:lang w:val="it-IT"/>
        </w:rPr>
      </w:pPr>
      <w:r>
        <w:rPr>
          <w:rFonts w:ascii="Times New Roman" w:hAnsi="Times New Roman"/>
          <w:color w:val="000000"/>
          <w:lang w:val="it-IT"/>
        </w:rPr>
        <w:t>Docente: Adrienn Fitos (mak9@gmx.net)</w:t>
      </w:r>
    </w:p>
    <w:p>
      <w:pPr>
        <w:pStyle w:val="Normal"/>
        <w:spacing w:before="0" w:after="0"/>
        <w:rPr>
          <w:lang w:val="it-IT"/>
        </w:rPr>
      </w:pPr>
      <w:r>
        <w:rPr>
          <w:rFonts w:ascii="Times New Roman" w:hAnsi="Times New Roman"/>
          <w:color w:val="000000"/>
          <w:lang w:val="it-IT"/>
        </w:rPr>
        <w:t>Cognome:  Bradatan                                                                           Valutazione:</w:t>
      </w:r>
      <w:ins w:id="0" w:author="mak9" w:date="2021-05-24T15:38:00Z">
        <w:r>
          <w:rPr>
            <w:rFonts w:ascii="Times New Roman" w:hAnsi="Times New Roman"/>
            <w:color w:val="000000"/>
            <w:lang w:val="it-IT"/>
          </w:rPr>
          <w:t xml:space="preserve"> 78 %</w:t>
        </w:r>
      </w:ins>
      <w:r>
        <w:rPr>
          <w:rFonts w:ascii="Times New Roman" w:hAnsi="Times New Roman"/>
          <w:color w:val="FF0000"/>
          <w:lang w:val="it-IT"/>
        </w:rPr>
        <w:t>-befriedigend</w:t>
      </w:r>
    </w:p>
    <w:p>
      <w:pPr>
        <w:pStyle w:val="Normal"/>
        <w:spacing w:before="0" w:after="0"/>
        <w:rPr>
          <w:lang w:val="it-IT"/>
        </w:rPr>
      </w:pPr>
      <w:r>
        <w:rPr>
          <w:rFonts w:ascii="Times New Roman" w:hAnsi="Times New Roman"/>
          <w:color w:val="000000"/>
          <w:lang w:val="it-IT"/>
        </w:rPr>
        <w:t xml:space="preserve">Nome: Alexandru Gabriel                                                                                 </w:t>
      </w:r>
    </w:p>
    <w:p>
      <w:pPr>
        <w:pStyle w:val="Normal"/>
        <w:spacing w:before="0" w:after="0"/>
        <w:rPr>
          <w:lang w:val="it-IT"/>
        </w:rPr>
      </w:pPr>
      <w:r>
        <w:rPr>
          <w:rFonts w:ascii="Times New Roman" w:hAnsi="Times New Roman"/>
          <w:color w:val="000000"/>
          <w:lang w:val="it-IT"/>
        </w:rPr>
        <w:t>Corso: Tedesco ID11</w:t>
      </w:r>
    </w:p>
    <w:p>
      <w:pPr>
        <w:pStyle w:val="Normal"/>
        <w:spacing w:before="0" w:after="0"/>
        <w:rPr>
          <w:lang w:val="it-IT"/>
        </w:rPr>
      </w:pPr>
      <w:r>
        <w:rPr>
          <w:rFonts w:ascii="Times New Roman" w:hAnsi="Times New Roman"/>
          <w:color w:val="000000"/>
          <w:lang w:val="it-IT"/>
        </w:rPr>
        <w:t>Data: 20.05.2021</w:t>
      </w:r>
    </w:p>
    <w:p>
      <w:pPr>
        <w:pStyle w:val="Normal"/>
        <w:jc w:val="center"/>
        <w:rPr>
          <w:lang w:val="it-IT"/>
        </w:rPr>
      </w:pPr>
      <w:r>
        <w:rPr>
          <w:rFonts w:ascii="Times New Roman" w:hAnsi="Times New Roman"/>
          <w:b/>
          <w:color w:val="000000"/>
          <w:sz w:val="24"/>
          <w:szCs w:val="24"/>
          <w:lang w:val="it-IT"/>
        </w:rPr>
        <w:t>T</w:t>
      </w:r>
      <w:r>
        <w:rPr>
          <w:rFonts w:ascii="Times New Roman" w:hAnsi="Times New Roman"/>
          <w:b/>
          <w:color w:val="000000"/>
          <w:sz w:val="24"/>
          <w:szCs w:val="24"/>
          <w:lang w:val="it-IT"/>
          <w:rPrChange w:id="0" w:author="mak9" w:date="2021-05-24T15:17:00Z"/>
        </w:rPr>
        <w:t>est 2</w:t>
      </w:r>
    </w:p>
    <w:p>
      <w:pPr>
        <w:pStyle w:val="Normal"/>
        <w:rPr/>
      </w:pPr>
      <w:r>
        <w:rPr>
          <w:rFonts w:ascii="Times New Roman" w:hAnsi="Times New Roman"/>
          <w:b/>
          <w:color w:val="000000"/>
          <w:sz w:val="24"/>
          <w:szCs w:val="24"/>
        </w:rPr>
        <w:t>1. Hören Sie und ergänzen Sie.</w:t>
      </w:r>
    </w:p>
    <w:p>
      <w:pPr>
        <w:pStyle w:val="Normal"/>
        <w:rPr/>
      </w:pPr>
      <w:r>
        <w:rPr>
          <w:rFonts w:ascii="Times New Roman" w:hAnsi="Times New Roman"/>
          <w:color w:val="000000"/>
          <w:sz w:val="24"/>
          <w:szCs w:val="24"/>
          <w:highlight w:val="yellow"/>
        </w:rPr>
        <w:t xml:space="preserve">in dem kleinen Café im Stadtpark sein </w:t>
      </w:r>
      <w:r>
        <w:rPr>
          <w:rFonts w:ascii="Times New Roman" w:hAnsi="Times New Roman"/>
          <w:color w:val="000000"/>
          <w:sz w:val="24"/>
          <w:szCs w:val="24"/>
        </w:rPr>
        <w:t>|</w:t>
      </w:r>
      <w:r>
        <w:rPr>
          <w:rFonts w:ascii="Times New Roman" w:hAnsi="Times New Roman"/>
          <w:color w:val="000000"/>
          <w:sz w:val="24"/>
          <w:szCs w:val="24"/>
          <w:highlight w:val="yellow"/>
        </w:rPr>
        <w:t xml:space="preserve"> einen Kaffee trinken </w:t>
      </w:r>
      <w:r>
        <w:rPr>
          <w:rFonts w:ascii="Times New Roman" w:hAnsi="Times New Roman"/>
          <w:color w:val="000000"/>
          <w:sz w:val="24"/>
          <w:szCs w:val="24"/>
        </w:rPr>
        <w:t>|</w:t>
      </w:r>
      <w:r>
        <w:rPr>
          <w:rFonts w:ascii="Times New Roman" w:hAnsi="Times New Roman"/>
          <w:color w:val="000000"/>
          <w:sz w:val="24"/>
          <w:szCs w:val="24"/>
          <w:highlight w:val="yellow"/>
        </w:rPr>
        <w:t xml:space="preserve"> eine Nachspeise haben </w:t>
      </w:r>
      <w:r>
        <w:rPr>
          <w:rFonts w:ascii="Times New Roman" w:hAnsi="Times New Roman"/>
          <w:color w:val="000000"/>
          <w:sz w:val="24"/>
          <w:szCs w:val="24"/>
        </w:rPr>
        <w:t>|</w:t>
      </w:r>
      <w:r>
        <w:rPr>
          <w:rFonts w:ascii="Times New Roman" w:hAnsi="Times New Roman"/>
          <w:color w:val="000000"/>
          <w:sz w:val="24"/>
          <w:szCs w:val="24"/>
          <w:highlight w:val="yellow"/>
        </w:rPr>
        <w:t xml:space="preserve"> einen Spaziergang machen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ascii="Times New Roman" w:hAnsi="Times New Roman"/>
          <w:color w:val="000000"/>
          <w:sz w:val="24"/>
          <w:szCs w:val="24"/>
        </w:rPr>
        <w:t>Heinz, ich glaube, ich weiß, was du jetzt gern tun würdest.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ascii="Times New Roman" w:hAnsi="Times New Roman"/>
          <w:color w:val="000000"/>
          <w:sz w:val="24"/>
          <w:szCs w:val="24"/>
        </w:rPr>
        <w:t>Ja? Was denn?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ascii="Times New Roman" w:hAnsi="Times New Roman"/>
          <w:color w:val="000000"/>
          <w:sz w:val="24"/>
          <w:szCs w:val="24"/>
        </w:rPr>
        <w:t>Ich glaube, du ..würdest.... gern…..einen Spaziergang machen..............................., zum See vielleicht.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ascii="Times New Roman" w:hAnsi="Times New Roman"/>
          <w:color w:val="000000"/>
          <w:sz w:val="24"/>
          <w:szCs w:val="24"/>
        </w:rPr>
        <w:t>Nein Barbara, ganz sicher nicht.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ascii="Times New Roman" w:hAnsi="Times New Roman"/>
          <w:color w:val="000000"/>
          <w:sz w:val="24"/>
          <w:szCs w:val="24"/>
        </w:rPr>
        <w:t>Schade, aber vielleicht..würdest....... du gern noch ...ein Kaffee trinken....................... . Ich..wäre......... jetzt gern ...in dem kleinen Café im Stadtpark...… 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ascii="Times New Roman" w:hAnsi="Times New Roman"/>
          <w:color w:val="000000"/>
          <w:sz w:val="24"/>
          <w:szCs w:val="24"/>
        </w:rPr>
        <w:t>Ja, du vielleicht.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ascii="Times New Roman" w:hAnsi="Times New Roman"/>
          <w:color w:val="000000"/>
          <w:sz w:val="24"/>
          <w:szCs w:val="24"/>
        </w:rPr>
        <w:t>Und du?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ascii="Times New Roman" w:hAnsi="Times New Roman"/>
          <w:color w:val="000000"/>
          <w:sz w:val="24"/>
          <w:szCs w:val="24"/>
        </w:rPr>
        <w:t>Weißt du, Barbara, ich ...</w:t>
      </w:r>
      <w:del w:id="2" w:author="mak9" w:date="2021-05-24T15:17:00Z">
        <w:r>
          <w:rPr>
            <w:rFonts w:ascii="Times New Roman" w:hAnsi="Times New Roman"/>
            <w:color w:val="000000"/>
            <w:sz w:val="24"/>
            <w:szCs w:val="24"/>
          </w:rPr>
          <w:delText>würde</w:delText>
        </w:r>
      </w:del>
      <w:ins w:id="3" w:author="mak9" w:date="2021-05-24T15:17:00Z">
        <w:r>
          <w:rPr>
            <w:rFonts w:ascii="Times New Roman" w:hAnsi="Times New Roman"/>
            <w:color w:val="000000"/>
            <w:sz w:val="24"/>
            <w:szCs w:val="24"/>
          </w:rPr>
          <w:t>hätte</w:t>
        </w:r>
      </w:ins>
      <w:r>
        <w:rPr>
          <w:rFonts w:ascii="Times New Roman" w:hAnsi="Times New Roman"/>
          <w:color w:val="000000"/>
          <w:sz w:val="24"/>
          <w:szCs w:val="24"/>
        </w:rPr>
        <w:t xml:space="preserve">.............. jetzt gern noch ......eine Nachspeise </w:t>
      </w:r>
      <w:del w:id="4" w:author="mak9" w:date="2021-05-24T15:17:00Z">
        <w:r>
          <w:rPr>
            <w:rFonts w:ascii="Times New Roman" w:hAnsi="Times New Roman"/>
            <w:color w:val="000000"/>
            <w:sz w:val="24"/>
            <w:szCs w:val="24"/>
          </w:rPr>
          <w:delText>haben</w:delText>
        </w:r>
      </w:del>
      <w:ins w:id="5" w:author="mak9" w:date="2021-05-24T15:17:00Z">
        <w:r>
          <w:rPr>
            <w:rFonts w:ascii="Times New Roman" w:hAnsi="Times New Roman"/>
            <w:color w:val="000000"/>
            <w:sz w:val="24"/>
            <w:szCs w:val="24"/>
          </w:rPr>
          <w:t xml:space="preserve"> </w:t>
        </w:r>
      </w:ins>
      <w:r>
        <w:rPr>
          <w:rFonts w:ascii="Times New Roman" w:hAnsi="Times New Roman"/>
          <w:color w:val="000000"/>
          <w:sz w:val="24"/>
          <w:szCs w:val="24"/>
        </w:rPr>
        <w:t xml:space="preserve">...................... .   </w:t>
      </w:r>
    </w:p>
    <w:p>
      <w:pPr>
        <w:pStyle w:val="Normal"/>
        <w:spacing w:lineRule="auto" w:line="240" w:before="0"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jc w:val="right"/>
        <w:rPr/>
      </w:pPr>
      <w:r>
        <w:rPr>
          <w:rFonts w:ascii="Times New Roman" w:hAnsi="Times New Roman"/>
          <w:sz w:val="24"/>
          <w:szCs w:val="24"/>
          <w:u w:val="single" w:color="75913A"/>
        </w:rPr>
        <w:tab/>
      </w:r>
      <w:ins w:id="6" w:author="mak9" w:date="2021-05-24T15:18:00Z">
        <w:r>
          <w:rPr>
            <w:rFonts w:ascii="Times New Roman" w:hAnsi="Times New Roman"/>
            <w:sz w:val="24"/>
            <w:szCs w:val="24"/>
            <w:u w:val="single" w:color="75913A"/>
          </w:rPr>
          <w:t>6</w:t>
        </w:r>
      </w:ins>
      <w:r>
        <w:rPr>
          <w:rFonts w:ascii="Times New Roman" w:hAnsi="Times New Roman"/>
          <w:sz w:val="24"/>
          <w:szCs w:val="24"/>
        </w:rPr>
        <w:t>/8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Punkte</w:t>
      </w:r>
    </w:p>
    <w:p>
      <w:pPr>
        <w:pStyle w:val="Heading3"/>
        <w:tabs>
          <w:tab w:val="clear" w:pos="708"/>
          <w:tab w:val="left" w:pos="924" w:leader="none"/>
          <w:tab w:val="left" w:pos="925" w:leader="none"/>
        </w:tabs>
        <w:spacing w:lineRule="auto" w:line="360"/>
        <w:ind w:left="0" w:hanging="0"/>
        <w:rPr/>
      </w:pPr>
      <w:r>
        <w:rPr/>
        <w:t xml:space="preserve">2. Ergänzen Sie </w:t>
      </w:r>
      <w:r>
        <w:rPr>
          <w:i/>
        </w:rPr>
        <w:t>weil</w:t>
      </w:r>
      <w:r>
        <w:rPr/>
        <w:t xml:space="preserve">, </w:t>
      </w:r>
      <w:r>
        <w:rPr>
          <w:i/>
        </w:rPr>
        <w:t>obwohl</w:t>
      </w:r>
      <w:r>
        <w:rPr/>
        <w:t xml:space="preserve">, </w:t>
      </w:r>
      <w:r>
        <w:rPr>
          <w:i/>
        </w:rPr>
        <w:t xml:space="preserve">trotzdem </w:t>
      </w:r>
      <w:r>
        <w:rPr/>
        <w:t>oder</w:t>
      </w:r>
      <w:r>
        <w:rPr>
          <w:i/>
        </w:rPr>
        <w:t xml:space="preserve"> deshalb</w:t>
      </w:r>
      <w:r>
        <w:rPr/>
        <w:t>.</w:t>
      </w:r>
    </w:p>
    <w:p>
      <w:pPr>
        <w:pStyle w:val="Normal"/>
        <w:tabs>
          <w:tab w:val="clear" w:pos="708"/>
          <w:tab w:val="left" w:pos="3111" w:leader="none"/>
        </w:tabs>
        <w:spacing w:lineRule="auto" w:line="360" w:before="0" w:after="0"/>
        <w:rPr/>
      </w:pPr>
      <w:r>
        <w:rPr>
          <w:rFonts w:ascii="Times New Roman" w:hAnsi="Times New Roman"/>
          <w:w w:val="95"/>
          <w:sz w:val="24"/>
          <w:szCs w:val="24"/>
        </w:rPr>
        <w:t>Beispiel:</w:t>
      </w:r>
      <w:r>
        <w:rPr>
          <w:rFonts w:ascii="Times New Roman" w:hAnsi="Times New Roman"/>
          <w:i/>
          <w:color w:val="808080"/>
          <w:spacing w:val="-39"/>
          <w:w w:val="95"/>
          <w:sz w:val="24"/>
          <w:szCs w:val="24"/>
        </w:rPr>
        <w:t xml:space="preserve"> </w:t>
      </w:r>
      <w:r>
        <w:rPr>
          <w:rFonts w:ascii="Times New Roman" w:hAnsi="Times New Roman"/>
          <w:i/>
          <w:w w:val="95"/>
          <w:sz w:val="24"/>
          <w:szCs w:val="24"/>
        </w:rPr>
        <w:t>...Obwohl.....</w:t>
      </w:r>
      <w:r>
        <w:rPr>
          <w:rFonts w:ascii="Times New Roman" w:hAnsi="Times New Roman"/>
          <w:w w:val="95"/>
          <w:sz w:val="24"/>
          <w:szCs w:val="24"/>
        </w:rPr>
        <w:t xml:space="preserve">ich krank bin, gehe ich zur Arbeit. 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774" w:leader="none"/>
        </w:tabs>
        <w:spacing w:lineRule="auto" w:line="360" w:before="0" w:after="0"/>
        <w:rPr/>
      </w:pPr>
      <w:r>
        <w:rPr>
          <w:rFonts w:ascii="Times New Roman" w:hAnsi="Times New Roman"/>
        </w:rPr>
        <w:t>Uli Zeller testet gern Gleitschirme, ...</w:t>
      </w:r>
      <w:del w:id="7" w:author="mak9" w:date="2021-05-24T15:18:00Z">
        <w:r>
          <w:rPr>
            <w:rFonts w:ascii="Times New Roman" w:hAnsi="Times New Roman"/>
          </w:rPr>
          <w:delText>deshalb</w:delText>
        </w:r>
      </w:del>
      <w:ins w:id="8" w:author="mak9" w:date="2021-05-24T15:18:00Z">
        <w:r>
          <w:rPr>
            <w:rFonts w:ascii="Times New Roman" w:hAnsi="Times New Roman"/>
          </w:rPr>
          <w:t>obwohl</w:t>
        </w:r>
      </w:ins>
      <w:r>
        <w:rPr>
          <w:rFonts w:ascii="Times New Roman" w:hAnsi="Times New Roman"/>
        </w:rPr>
        <w:t>............ sein Beruf gefährlich ist.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774" w:leader="none"/>
        </w:tabs>
        <w:spacing w:lineRule="auto" w:line="360" w:before="0" w:after="0"/>
        <w:rPr/>
      </w:pPr>
      <w:r>
        <w:rPr>
          <w:rFonts w:ascii="Times New Roman" w:hAnsi="Times New Roman"/>
          <w:sz w:val="24"/>
          <w:szCs w:val="24"/>
        </w:rPr>
        <w:t>.Weil......... der Urlaub in den Bergen so schön war, würden wir gern nächstes Jahr wieder dorthin fahren.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774" w:leader="none"/>
        </w:tabs>
        <w:spacing w:lineRule="auto" w:line="360" w:before="0" w:after="0"/>
        <w:rPr/>
      </w:pPr>
      <w:r>
        <w:rPr>
          <w:rFonts w:ascii="Times New Roman" w:hAnsi="Times New Roman"/>
          <w:sz w:val="24"/>
          <w:szCs w:val="24"/>
        </w:rPr>
        <w:t xml:space="preserve">Dachdecker ist ein </w:t>
      </w:r>
      <w:r>
        <w:rPr>
          <w:rFonts w:ascii="Times New Roman" w:hAnsi="Times New Roman"/>
        </w:rPr>
        <w:t xml:space="preserve">gefährlicher Beruf, ..deshalb................. möchte ich nicht mehr Dachdecker werden. 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774" w:leader="none"/>
        </w:tabs>
        <w:spacing w:lineRule="auto" w:line="360" w:before="0" w:after="0"/>
        <w:rPr/>
      </w:pPr>
      <w:r>
        <w:rPr>
          <w:rFonts w:ascii="Times New Roman" w:hAnsi="Times New Roman"/>
          <w:sz w:val="24"/>
          <w:szCs w:val="24"/>
        </w:rPr>
        <w:t xml:space="preserve">..Obwohl................ unser Beruf anstrengend ist, sind wir zufrieden. 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774" w:leader="none"/>
        </w:tabs>
        <w:spacing w:lineRule="auto" w:line="360" w:before="0" w:after="0"/>
        <w:rPr/>
      </w:pPr>
      <w:r>
        <w:rPr>
          <w:rFonts w:ascii="Times New Roman" w:hAnsi="Times New Roman"/>
          <w:sz w:val="24"/>
          <w:szCs w:val="24"/>
        </w:rPr>
        <w:t xml:space="preserve">Wir hätten gern viel mehr Freizeit, ..trotzdem... gehen wir jeden Tag arbeiten. 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774" w:leader="none"/>
        </w:tabs>
        <w:spacing w:lineRule="auto" w:line="360" w:before="0" w:after="0"/>
        <w:rPr/>
      </w:pPr>
      <w:r>
        <w:rPr>
          <w:rFonts w:ascii="Times New Roman" w:hAnsi="Times New Roman"/>
          <w:sz w:val="24"/>
          <w:szCs w:val="24"/>
        </w:rPr>
        <w:t xml:space="preserve">...Obwohl................. ich als Jugendliche unbedingt Artistin werden wollte, bin ich dann doch Sportlehrerin geworden. 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774" w:leader="none"/>
        </w:tabs>
        <w:spacing w:lineRule="auto" w:line="360" w:before="0" w:after="0"/>
        <w:rPr/>
      </w:pPr>
      <w:r>
        <w:rPr>
          <w:rFonts w:ascii="Times New Roman" w:hAnsi="Times New Roman"/>
          <w:sz w:val="24"/>
          <w:szCs w:val="24"/>
        </w:rPr>
        <w:t>Das Meer ist sehr weit weg, ..</w:t>
      </w:r>
      <w:del w:id="9" w:author="mak9" w:date="2021-05-24T15:19:00Z">
        <w:r>
          <w:rPr>
            <w:rFonts w:ascii="Times New Roman" w:hAnsi="Times New Roman"/>
            <w:sz w:val="24"/>
            <w:szCs w:val="24"/>
          </w:rPr>
          <w:delText>trotzdem</w:delText>
        </w:r>
      </w:del>
      <w:ins w:id="10" w:author="mak9" w:date="2021-05-24T15:19:00Z">
        <w:r>
          <w:rPr>
            <w:rFonts w:ascii="Times New Roman" w:hAnsi="Times New Roman"/>
            <w:sz w:val="24"/>
            <w:szCs w:val="24"/>
          </w:rPr>
          <w:t>deshalb</w:t>
        </w:r>
      </w:ins>
      <w:r>
        <w:rPr>
          <w:rFonts w:ascii="Times New Roman" w:hAnsi="Times New Roman"/>
          <w:sz w:val="24"/>
          <w:szCs w:val="24"/>
        </w:rPr>
        <w:t>.............. fahren wir an den See und surfen dort.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774" w:leader="none"/>
        </w:tabs>
        <w:spacing w:lineRule="auto" w:line="360" w:before="0" w:after="0"/>
        <w:rPr/>
      </w:pPr>
      <w:r>
        <w:rPr>
          <w:rFonts w:ascii="Times New Roman" w:hAnsi="Times New Roman"/>
          <w:sz w:val="24"/>
          <w:szCs w:val="24"/>
        </w:rPr>
        <w:t>Lia hat Streit mit ihrem Chef, .weil....................... sie oft zu spät zur Arbeit kommt.</w:t>
      </w:r>
    </w:p>
    <w:p>
      <w:pPr>
        <w:pStyle w:val="Normal"/>
        <w:tabs>
          <w:tab w:val="clear" w:pos="708"/>
          <w:tab w:val="left" w:pos="774" w:leader="none"/>
        </w:tabs>
        <w:spacing w:before="1" w:after="200"/>
        <w:ind w:left="-26" w:hanging="0"/>
        <w:rPr/>
      </w:pPr>
      <w:r>
        <w:rPr>
          <w:rFonts w:eastAsia="Arial" w:ascii="Times New Roman" w:hAnsi="Times New Roman"/>
          <w:sz w:val="24"/>
          <w:szCs w:val="24"/>
          <w:lang w:eastAsia="de-DE" w:bidi="de-DE"/>
        </w:rPr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/>
          <w:sz w:val="24"/>
          <w:szCs w:val="24"/>
          <w:u w:val="single" w:color="75913A"/>
        </w:rPr>
        <w:tab/>
      </w:r>
      <w:ins w:id="11" w:author="mak9" w:date="2021-05-24T15:19:00Z">
        <w:r>
          <w:rPr>
            <w:rFonts w:ascii="Times New Roman" w:hAnsi="Times New Roman"/>
            <w:sz w:val="24"/>
            <w:szCs w:val="24"/>
            <w:u w:val="single" w:color="75913A"/>
          </w:rPr>
          <w:t>6</w:t>
        </w:r>
      </w:ins>
      <w:r>
        <w:rPr>
          <w:rFonts w:ascii="Times New Roman" w:hAnsi="Times New Roman"/>
          <w:sz w:val="24"/>
          <w:szCs w:val="24"/>
        </w:rPr>
        <w:t>/8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Punkte</w:t>
      </w:r>
    </w:p>
    <w:p>
      <w:pPr>
        <w:pStyle w:val="Normal"/>
        <w:tabs>
          <w:tab w:val="clear" w:pos="708"/>
          <w:tab w:val="left" w:pos="774" w:leader="none"/>
        </w:tabs>
        <w:spacing w:before="1" w:after="200"/>
        <w:ind w:left="-26" w:hanging="0"/>
        <w:rPr/>
      </w:pPr>
      <w:r>
        <w:rPr>
          <w:rFonts w:ascii="Times New Roman" w:hAnsi="Times New Roman"/>
          <w:b/>
          <w:sz w:val="24"/>
          <w:szCs w:val="24"/>
        </w:rPr>
        <w:t>3. Passiv Präsens: Schreiben Sie wie im</w:t>
      </w:r>
      <w:r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Beispiel.</w:t>
      </w:r>
    </w:p>
    <w:p>
      <w:pPr>
        <w:pStyle w:val="Normal"/>
        <w:spacing w:before="126" w:after="200"/>
        <w:ind w:left="924" w:hanging="0"/>
        <w:rPr/>
      </w:pPr>
      <w:r>
        <w:rPr>
          <w:rFonts w:ascii="Times New Roman" w:hAnsi="Times New Roman"/>
          <w:sz w:val="24"/>
        </w:rPr>
        <w:t xml:space="preserve">Beispiel: Ich bringe das Salz. –&gt; </w:t>
      </w:r>
      <w:r>
        <w:rPr>
          <w:rFonts w:ascii="Times New Roman" w:hAnsi="Times New Roman"/>
          <w:i/>
          <w:sz w:val="24"/>
        </w:rPr>
        <w:t>Das Salz wird gebracht</w:t>
      </w:r>
      <w:r>
        <w:rPr>
          <w:rFonts w:ascii="Times New Roman" w:hAnsi="Times New Roman"/>
          <w:sz w:val="24"/>
        </w:rPr>
        <w:t>.</w:t>
      </w:r>
    </w:p>
    <w:p>
      <w:pPr>
        <w:pStyle w:val="Normal"/>
        <w:tabs>
          <w:tab w:val="clear" w:pos="708"/>
          <w:tab w:val="left" w:pos="774" w:leader="none"/>
        </w:tabs>
        <w:spacing w:before="1" w:after="200"/>
        <w:ind w:left="-26" w:hanging="0"/>
        <w:rPr/>
      </w:pPr>
      <w:r>
        <w:rPr>
          <w:rFonts w:ascii="Times New Roman" w:hAnsi="Times New Roman"/>
          <w:sz w:val="24"/>
          <w:szCs w:val="24"/>
        </w:rPr>
        <w:t xml:space="preserve">a    Ich streiche die Bücherregale grün.   –&gt; </w:t>
        <w:tab/>
        <w:t>..Die Bücherregale werden grün gestrichen. …</w:t>
      </w:r>
    </w:p>
    <w:p>
      <w:pPr>
        <w:pStyle w:val="Normal"/>
        <w:tabs>
          <w:tab w:val="clear" w:pos="708"/>
          <w:tab w:val="left" w:pos="774" w:leader="none"/>
        </w:tabs>
        <w:spacing w:before="1" w:after="200"/>
        <w:ind w:left="-26" w:hanging="0"/>
        <w:rPr/>
      </w:pPr>
      <w:r>
        <w:rPr>
          <w:rFonts w:ascii="Times New Roman" w:hAnsi="Times New Roman"/>
          <w:sz w:val="24"/>
          <w:szCs w:val="24"/>
        </w:rPr>
        <w:t xml:space="preserve">b    Mein Mann putzt die Fenster. </w:t>
        <w:tab/>
        <w:t xml:space="preserve">     –&gt; </w:t>
        <w:tab/>
        <w:t>..Die Fenster werden geputzt. ………………...</w:t>
      </w:r>
    </w:p>
    <w:p>
      <w:pPr>
        <w:pStyle w:val="Normal"/>
        <w:tabs>
          <w:tab w:val="clear" w:pos="708"/>
          <w:tab w:val="left" w:pos="774" w:leader="none"/>
        </w:tabs>
        <w:spacing w:before="1" w:after="200"/>
        <w:ind w:left="-26" w:hanging="0"/>
        <w:rPr/>
      </w:pPr>
      <w:r>
        <w:rPr>
          <w:rFonts w:ascii="Times New Roman" w:hAnsi="Times New Roman"/>
          <w:sz w:val="24"/>
          <w:szCs w:val="24"/>
        </w:rPr>
        <w:t xml:space="preserve">c    Wir stellen die Pflanzen ans Fenster. –&gt; </w:t>
        <w:tab/>
        <w:t>..Die Pflanzen werden ans Fenster gestellt. …..</w:t>
      </w:r>
    </w:p>
    <w:p>
      <w:pPr>
        <w:pStyle w:val="Normal"/>
        <w:tabs>
          <w:tab w:val="clear" w:pos="708"/>
          <w:tab w:val="left" w:pos="774" w:leader="none"/>
        </w:tabs>
        <w:spacing w:before="1" w:after="200"/>
        <w:ind w:left="-26" w:hanging="0"/>
        <w:rPr/>
      </w:pPr>
      <w:r>
        <w:rPr>
          <w:rFonts w:ascii="Times New Roman" w:hAnsi="Times New Roman"/>
          <w:sz w:val="24"/>
          <w:szCs w:val="24"/>
        </w:rPr>
        <w:t xml:space="preserve">d    Die Kinder räumen die Küche um.    –&gt; </w:t>
        <w:tab/>
        <w:t>..Die Küche wird umgeräumt. ………………..</w:t>
      </w:r>
    </w:p>
    <w:p>
      <w:pPr>
        <w:pStyle w:val="Normal"/>
        <w:tabs>
          <w:tab w:val="clear" w:pos="708"/>
          <w:tab w:val="left" w:pos="774" w:leader="none"/>
        </w:tabs>
        <w:spacing w:before="1" w:after="200"/>
        <w:ind w:left="-26" w:hanging="0"/>
        <w:rPr/>
      </w:pPr>
      <w:r>
        <w:rPr>
          <w:rFonts w:ascii="Times New Roman" w:hAnsi="Times New Roman"/>
          <w:sz w:val="24"/>
          <w:szCs w:val="24"/>
        </w:rPr>
        <w:t xml:space="preserve">e    Ich hänge die Bilder an die Wand.    –&gt; </w:t>
        <w:tab/>
        <w:t>..Die Bilder werden an die Wand gehängt. …...</w:t>
      </w:r>
    </w:p>
    <w:p>
      <w:pPr>
        <w:pStyle w:val="Normal"/>
        <w:tabs>
          <w:tab w:val="clear" w:pos="708"/>
          <w:tab w:val="left" w:pos="774" w:leader="none"/>
        </w:tabs>
        <w:spacing w:before="1" w:after="200"/>
        <w:ind w:left="-26" w:hanging="0"/>
        <w:rPr/>
      </w:pPr>
      <w:r>
        <w:rPr>
          <w:rFonts w:ascii="Times New Roman" w:hAnsi="Times New Roman"/>
          <w:sz w:val="24"/>
          <w:szCs w:val="24"/>
        </w:rPr>
        <w:t xml:space="preserve">f     Der Installateur repariert die Spüle.  –&gt; </w:t>
        <w:tab/>
        <w:t>..Die Spüle wird repariert. …………………….</w:t>
      </w:r>
    </w:p>
    <w:p>
      <w:pPr>
        <w:pStyle w:val="Normal"/>
        <w:tabs>
          <w:tab w:val="clear" w:pos="708"/>
          <w:tab w:val="left" w:pos="774" w:leader="none"/>
        </w:tabs>
        <w:spacing w:before="1" w:after="200"/>
        <w:ind w:left="-26" w:hanging="0"/>
        <w:rPr/>
      </w:pPr>
      <w:r>
        <w:rPr>
          <w:rFonts w:eastAsia="Times New Roman"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/>
          <w:sz w:val="24"/>
          <w:szCs w:val="24"/>
          <w:u w:val="single" w:color="75913A"/>
        </w:rPr>
        <w:tab/>
      </w:r>
      <w:ins w:id="12" w:author="mak9" w:date="2021-05-24T15:20:00Z">
        <w:r>
          <w:rPr>
            <w:rFonts w:ascii="Times New Roman" w:hAnsi="Times New Roman"/>
            <w:sz w:val="24"/>
            <w:szCs w:val="24"/>
            <w:u w:val="single" w:color="75913A"/>
          </w:rPr>
          <w:t>6</w:t>
        </w:r>
      </w:ins>
      <w:r>
        <w:rPr>
          <w:rFonts w:ascii="Times New Roman" w:hAnsi="Times New Roman"/>
          <w:sz w:val="24"/>
          <w:szCs w:val="24"/>
        </w:rPr>
        <w:t>/6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Punkte</w:t>
      </w:r>
    </w:p>
    <w:p>
      <w:pPr>
        <w:pStyle w:val="Normal"/>
        <w:tabs>
          <w:tab w:val="clear" w:pos="708"/>
          <w:tab w:val="left" w:pos="774" w:leader="none"/>
        </w:tabs>
        <w:spacing w:before="1" w:after="200"/>
        <w:ind w:left="-26" w:hanging="0"/>
        <w:rPr/>
      </w:pPr>
      <w:r>
        <w:rPr>
          <w:rFonts w:ascii="Times New Roman" w:hAnsi="Times New Roman"/>
          <w:b/>
          <w:sz w:val="24"/>
          <w:szCs w:val="24"/>
        </w:rPr>
        <w:t>4. Schreiben Sie die Fragen.</w:t>
      </w:r>
    </w:p>
    <w:p>
      <w:pPr>
        <w:pStyle w:val="Normal"/>
        <w:tabs>
          <w:tab w:val="clear" w:pos="708"/>
          <w:tab w:val="left" w:pos="774" w:leader="none"/>
        </w:tabs>
        <w:spacing w:lineRule="auto" w:line="240" w:before="0" w:after="0"/>
        <w:ind w:left="-28" w:hanging="0"/>
        <w:rPr/>
      </w:pPr>
      <w:r>
        <w:rPr>
          <w:rFonts w:ascii="Times New Roman" w:hAnsi="Times New Roman"/>
          <w:sz w:val="24"/>
          <w:szCs w:val="24"/>
        </w:rPr>
        <w:t xml:space="preserve">Beispiel: </w:t>
      </w:r>
      <w:r>
        <w:rPr>
          <w:rFonts w:ascii="Times New Roman" w:hAnsi="Times New Roman"/>
          <w:i/>
          <w:sz w:val="24"/>
          <w:szCs w:val="24"/>
          <w:u w:val="single"/>
        </w:rPr>
        <w:t>Wo ist es in deinem_Heimatland_am wärmsten</w:t>
      </w:r>
      <w:r>
        <w:rPr>
          <w:rFonts w:ascii="Times New Roman" w:hAnsi="Times New Roman"/>
          <w:sz w:val="24"/>
          <w:szCs w:val="24"/>
          <w:u w:val="single"/>
        </w:rPr>
        <w:t>_</w:t>
      </w:r>
      <w:r>
        <w:rPr>
          <w:rFonts w:ascii="Times New Roman" w:hAnsi="Times New Roman"/>
          <w:sz w:val="24"/>
          <w:szCs w:val="24"/>
        </w:rPr>
        <w:t xml:space="preserve">? </w:t>
      </w:r>
    </w:p>
    <w:p>
      <w:pPr>
        <w:pStyle w:val="Normal"/>
        <w:tabs>
          <w:tab w:val="clear" w:pos="708"/>
          <w:tab w:val="left" w:pos="774" w:leader="none"/>
        </w:tabs>
        <w:spacing w:lineRule="auto" w:line="240" w:before="0" w:after="0"/>
        <w:ind w:left="-28" w:hanging="0"/>
        <w:rPr/>
      </w:pPr>
      <w:r>
        <w:rPr>
          <w:rFonts w:ascii="Times New Roman" w:hAnsi="Times New Roman"/>
          <w:sz w:val="24"/>
          <w:szCs w:val="24"/>
        </w:rPr>
        <w:tab/>
        <w:t xml:space="preserve"> </w:t>
        <w:tab/>
        <w:t>Im Norden ist es bei uns am wärmsten.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24" w:leader="none"/>
          <w:tab w:val="left" w:pos="925" w:leader="none"/>
          <w:tab w:val="left" w:pos="7741" w:leader="none"/>
        </w:tabs>
        <w:spacing w:before="119" w:after="0"/>
        <w:rPr/>
      </w:pPr>
      <w:r>
        <w:rPr>
          <w:rFonts w:cs="Times New Roman" w:ascii="Times New Roman" w:hAnsi="Times New Roman"/>
          <w:color w:val="00AF50"/>
          <w:sz w:val="24"/>
          <w:szCs w:val="24"/>
          <w:u w:val="single" w:color="000000"/>
        </w:rPr>
        <w:t xml:space="preserve">Wie viele </w:t>
      </w:r>
      <w:del w:id="13" w:author="mak9" w:date="2021-05-24T15:20:00Z">
        <w:r>
          <w:rPr>
            <w:rFonts w:cs="Times New Roman" w:ascii="Times New Roman" w:hAnsi="Times New Roman"/>
            <w:color w:val="00AF50"/>
            <w:sz w:val="24"/>
            <w:szCs w:val="24"/>
            <w:u w:val="single" w:color="000000"/>
          </w:rPr>
          <w:delText xml:space="preserve">tage </w:delText>
        </w:r>
      </w:del>
      <w:ins w:id="14" w:author="mak9" w:date="2021-05-24T15:20:00Z">
        <w:r>
          <w:rPr>
            <w:rFonts w:cs="Times New Roman" w:ascii="Times New Roman" w:hAnsi="Times New Roman"/>
            <w:color w:val="00AF50"/>
            <w:sz w:val="24"/>
            <w:szCs w:val="24"/>
            <w:u w:val="single" w:color="000000"/>
          </w:rPr>
          <w:t>Tage Urlaub</w:t>
        </w:r>
      </w:ins>
      <w:ins w:id="15" w:author="mak9" w:date="2021-05-24T15:23:00Z">
        <w:r>
          <w:rPr>
            <w:rFonts w:cs="Times New Roman" w:ascii="Times New Roman" w:hAnsi="Times New Roman"/>
            <w:color w:val="00AF50"/>
            <w:sz w:val="24"/>
            <w:szCs w:val="24"/>
            <w:u w:val="single" w:color="000000"/>
          </w:rPr>
          <w:t>/Urlaubstage</w:t>
        </w:r>
      </w:ins>
      <w:ins w:id="16" w:author="mak9" w:date="2021-05-24T15:20:00Z">
        <w:r>
          <w:rPr>
            <w:rFonts w:cs="Times New Roman" w:ascii="Times New Roman" w:hAnsi="Times New Roman"/>
            <w:color w:val="00AF50"/>
            <w:sz w:val="24"/>
            <w:szCs w:val="24"/>
            <w:u w:val="single" w:color="000000"/>
          </w:rPr>
          <w:t xml:space="preserve"> </w:t>
        </w:r>
      </w:ins>
      <w:r>
        <w:rPr>
          <w:rFonts w:cs="Times New Roman" w:ascii="Times New Roman" w:hAnsi="Times New Roman"/>
          <w:color w:val="00AF50"/>
          <w:sz w:val="24"/>
          <w:szCs w:val="24"/>
          <w:u w:val="single" w:color="000000"/>
        </w:rPr>
        <w:t xml:space="preserve">hast du </w:t>
      </w:r>
      <w:del w:id="17" w:author="mak9" w:date="2021-05-24T15:21:00Z">
        <w:r>
          <w:rPr>
            <w:rFonts w:cs="Times New Roman" w:ascii="Times New Roman" w:hAnsi="Times New Roman"/>
            <w:color w:val="00AF50"/>
            <w:sz w:val="24"/>
            <w:szCs w:val="24"/>
            <w:u w:val="single" w:color="000000"/>
          </w:rPr>
          <w:delText>Urlaub</w:delText>
        </w:r>
      </w:del>
      <w:ins w:id="18" w:author="mak9" w:date="2021-05-24T15:21:00Z">
        <w:r>
          <w:rPr>
            <w:rFonts w:cs="Times New Roman" w:ascii="Times New Roman" w:hAnsi="Times New Roman"/>
            <w:color w:val="00AF50"/>
            <w:sz w:val="24"/>
            <w:szCs w:val="24"/>
            <w:u w:val="single" w:color="000000"/>
          </w:rPr>
          <w:t xml:space="preserve"> </w:t>
        </w:r>
      </w:ins>
      <w:r>
        <w:rPr>
          <w:color w:val="00AF50"/>
          <w:sz w:val="24"/>
          <w:u w:val="single" w:color="000000"/>
        </w:rPr>
        <w:tab/>
      </w:r>
      <w:r>
        <w:rPr>
          <w:rFonts w:cs="Times New Roman" w:ascii="Times New Roman" w:hAnsi="Times New Roman"/>
          <w:color w:val="00AF50"/>
          <w:sz w:val="24"/>
          <w:szCs w:val="24"/>
          <w:u w:val="single" w:color="000000"/>
        </w:rPr>
        <w:tab/>
      </w:r>
      <w:r>
        <w:rPr>
          <w:rFonts w:cs="Times New Roman" w:ascii="Times New Roman" w:hAnsi="Times New Roman"/>
          <w:w w:val="95"/>
          <w:sz w:val="24"/>
          <w:szCs w:val="24"/>
        </w:rPr>
        <w:t>im</w:t>
      </w:r>
      <w:r>
        <w:rPr>
          <w:rFonts w:cs="Times New Roman" w:ascii="Times New Roman" w:hAnsi="Times New Roman"/>
          <w:spacing w:val="-26"/>
          <w:w w:val="95"/>
          <w:sz w:val="24"/>
          <w:szCs w:val="24"/>
        </w:rPr>
        <w:t xml:space="preserve"> </w:t>
      </w:r>
      <w:r>
        <w:rPr>
          <w:rFonts w:cs="Times New Roman" w:ascii="Times New Roman" w:hAnsi="Times New Roman"/>
          <w:w w:val="95"/>
          <w:sz w:val="24"/>
          <w:szCs w:val="24"/>
        </w:rPr>
        <w:t>Jahr?</w:t>
      </w:r>
      <w:ins w:id="19" w:author="mak9" w:date="2021-05-24T15:26:00Z">
        <w:r>
          <w:rPr>
            <w:rFonts w:cs="Times New Roman" w:ascii="Times New Roman" w:hAnsi="Times New Roman"/>
            <w:w w:val="95"/>
            <w:sz w:val="24"/>
            <w:szCs w:val="24"/>
          </w:rPr>
          <w:t xml:space="preserve"> -0,5</w:t>
        </w:r>
      </w:ins>
    </w:p>
    <w:p>
      <w:pPr>
        <w:pStyle w:val="ListParagraph"/>
        <w:tabs>
          <w:tab w:val="clear" w:pos="708"/>
          <w:tab w:val="left" w:pos="924" w:leader="none"/>
          <w:tab w:val="left" w:pos="925" w:leader="none"/>
          <w:tab w:val="left" w:pos="7741" w:leader="none"/>
        </w:tabs>
        <w:spacing w:before="119" w:after="0"/>
        <w:ind w:left="360" w:hanging="0"/>
        <w:rPr/>
      </w:pPr>
      <w:r>
        <w:rPr>
          <w:rFonts w:cs="Times New Roman" w:ascii="Times New Roman" w:hAnsi="Times New Roman"/>
          <w:w w:val="90"/>
          <w:sz w:val="24"/>
          <w:szCs w:val="24"/>
        </w:rPr>
        <w:tab/>
        <w:tab/>
        <w:t xml:space="preserve">          Ich habe 32 Tage Urlaub im Jahr.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24" w:leader="none"/>
          <w:tab w:val="left" w:pos="925" w:leader="none"/>
          <w:tab w:val="left" w:pos="7741" w:leader="none"/>
        </w:tabs>
        <w:spacing w:before="119" w:after="0"/>
        <w:rPr/>
      </w:pPr>
      <w:r>
        <w:rPr>
          <w:rFonts w:cs="Times New Roman" w:ascii="Times New Roman" w:hAnsi="Times New Roman"/>
          <w:color w:val="00AF50"/>
          <w:sz w:val="24"/>
          <w:szCs w:val="24"/>
          <w:u w:val="single" w:color="000000"/>
        </w:rPr>
        <w:t>Wann hast du Urlaub</w:t>
        <w:tab/>
        <w:tab/>
      </w:r>
      <w:r>
        <w:rPr>
          <w:rFonts w:cs="Times New Roman" w:ascii="Times New Roman" w:hAnsi="Times New Roman"/>
          <w:w w:val="95"/>
          <w:sz w:val="24"/>
          <w:szCs w:val="24"/>
        </w:rPr>
        <w:t>im</w:t>
      </w:r>
      <w:r>
        <w:rPr>
          <w:rFonts w:cs="Times New Roman" w:ascii="Times New Roman" w:hAnsi="Times New Roman"/>
          <w:spacing w:val="-26"/>
          <w:w w:val="95"/>
          <w:sz w:val="24"/>
          <w:szCs w:val="24"/>
        </w:rPr>
        <w:t xml:space="preserve"> </w:t>
      </w:r>
      <w:r>
        <w:rPr>
          <w:rFonts w:cs="Times New Roman" w:ascii="Times New Roman" w:hAnsi="Times New Roman"/>
          <w:w w:val="95"/>
          <w:sz w:val="24"/>
          <w:szCs w:val="24"/>
        </w:rPr>
        <w:t>Jahr?</w:t>
      </w:r>
    </w:p>
    <w:p>
      <w:pPr>
        <w:pStyle w:val="ListParagraph"/>
        <w:tabs>
          <w:tab w:val="clear" w:pos="708"/>
          <w:tab w:val="left" w:pos="924" w:leader="none"/>
          <w:tab w:val="left" w:pos="925" w:leader="none"/>
          <w:tab w:val="left" w:pos="9054" w:leader="none"/>
        </w:tabs>
        <w:spacing w:before="133" w:after="0"/>
        <w:ind w:left="1440" w:hanging="0"/>
        <w:rPr/>
      </w:pPr>
      <w:r>
        <w:rPr>
          <w:rFonts w:cs="Times New Roman" w:ascii="Times New Roman" w:hAnsi="Times New Roman"/>
          <w:w w:val="90"/>
          <w:sz w:val="24"/>
          <w:szCs w:val="24"/>
        </w:rPr>
        <w:t>Ich habe immer vom 1.8. bis 31.8. Urlaub.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24" w:leader="none"/>
          <w:tab w:val="left" w:pos="925" w:leader="none"/>
          <w:tab w:val="left" w:pos="7143" w:leader="none"/>
        </w:tabs>
        <w:spacing w:before="134" w:after="0"/>
        <w:rPr/>
      </w:pPr>
      <w:r>
        <w:rPr>
          <w:rFonts w:cs="Times New Roman" w:ascii="Times New Roman" w:hAnsi="Times New Roman"/>
          <w:color w:val="00AF50"/>
          <w:sz w:val="24"/>
          <w:szCs w:val="24"/>
          <w:u w:val="single" w:color="000000"/>
        </w:rPr>
        <w:t>Wohin fährst du am liebsten</w:t>
        <w:tab/>
        <w:tab/>
        <w:t xml:space="preserve">      </w:t>
      </w:r>
      <w:r>
        <w:rPr>
          <w:rFonts w:cs="Times New Roman" w:ascii="Times New Roman" w:hAnsi="Times New Roman"/>
          <w:w w:val="95"/>
          <w:sz w:val="24"/>
          <w:szCs w:val="24"/>
        </w:rPr>
        <w:t>im</w:t>
      </w:r>
      <w:r>
        <w:rPr>
          <w:rFonts w:cs="Times New Roman" w:ascii="Times New Roman" w:hAnsi="Times New Roman"/>
          <w:spacing w:val="-27"/>
          <w:w w:val="95"/>
          <w:sz w:val="24"/>
          <w:szCs w:val="24"/>
        </w:rPr>
        <w:t xml:space="preserve"> </w:t>
      </w:r>
      <w:r>
        <w:rPr>
          <w:rFonts w:cs="Times New Roman" w:ascii="Times New Roman" w:hAnsi="Times New Roman"/>
          <w:w w:val="95"/>
          <w:sz w:val="24"/>
          <w:szCs w:val="24"/>
        </w:rPr>
        <w:t>Urlaub?</w:t>
      </w:r>
    </w:p>
    <w:p>
      <w:pPr>
        <w:pStyle w:val="TextBody"/>
        <w:spacing w:before="14" w:after="0"/>
        <w:ind w:left="1440" w:hanging="0"/>
        <w:rPr/>
      </w:pPr>
      <w:r>
        <w:rPr>
          <w:rFonts w:cs="Times New Roman" w:ascii="Times New Roman" w:hAnsi="Times New Roman"/>
          <w:w w:val="90"/>
        </w:rPr>
        <w:t>Ich bleibe am liebsten zu Hause.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24" w:leader="none"/>
          <w:tab w:val="left" w:pos="925" w:leader="none"/>
          <w:tab w:val="left" w:pos="6783" w:leader="none"/>
          <w:tab w:val="left" w:pos="9059" w:leader="none"/>
        </w:tabs>
        <w:spacing w:before="133" w:after="0"/>
        <w:rPr/>
      </w:pPr>
      <w:r>
        <w:rPr>
          <w:rFonts w:cs="Times New Roman" w:ascii="Times New Roman" w:hAnsi="Times New Roman"/>
          <w:color w:val="00AF50"/>
          <w:w w:val="90"/>
          <w:sz w:val="24"/>
          <w:szCs w:val="24"/>
          <w:u w:val="single" w:color="000000"/>
        </w:rPr>
        <w:t>Wie wichtig ist das Wetter</w:t>
      </w:r>
      <w:ins w:id="20" w:author="mak9" w:date="2021-05-24T15:22:00Z">
        <w:r>
          <w:rPr>
            <w:rFonts w:cs="Times New Roman" w:ascii="Times New Roman" w:hAnsi="Times New Roman"/>
            <w:color w:val="00AF50"/>
            <w:w w:val="90"/>
            <w:sz w:val="24"/>
            <w:szCs w:val="24"/>
            <w:u w:val="single" w:color="000000"/>
          </w:rPr>
          <w:t xml:space="preserve"> /Was ist </w:t>
        </w:r>
      </w:ins>
      <w:ins w:id="21" w:author="mak9" w:date="2021-05-24T15:24:00Z">
        <w:r>
          <w:rPr>
            <w:rFonts w:cs="Times New Roman" w:ascii="Times New Roman" w:hAnsi="Times New Roman"/>
            <w:color w:val="00AF50"/>
            <w:w w:val="90"/>
            <w:sz w:val="24"/>
            <w:szCs w:val="24"/>
            <w:u w:val="single" w:color="000000"/>
          </w:rPr>
          <w:t>dir</w:t>
        </w:r>
      </w:ins>
      <w:r>
        <w:rPr>
          <w:rFonts w:cs="Times New Roman" w:ascii="Times New Roman" w:hAnsi="Times New Roman"/>
          <w:color w:val="00AF50"/>
          <w:sz w:val="24"/>
          <w:szCs w:val="24"/>
          <w:u w:val="single" w:color="000000"/>
        </w:rPr>
        <w:tab/>
      </w:r>
      <w:r>
        <w:rPr>
          <w:rFonts w:cs="Times New Roman" w:ascii="Times New Roman" w:hAnsi="Times New Roman"/>
          <w:w w:val="90"/>
          <w:sz w:val="24"/>
          <w:szCs w:val="24"/>
        </w:rPr>
        <w:t>im</w:t>
      </w:r>
      <w:r>
        <w:rPr>
          <w:rFonts w:cs="Times New Roman" w:ascii="Times New Roman" w:hAnsi="Times New Roman"/>
          <w:spacing w:val="-36"/>
          <w:w w:val="90"/>
          <w:sz w:val="24"/>
          <w:szCs w:val="24"/>
        </w:rPr>
        <w:t xml:space="preserve"> </w:t>
      </w:r>
      <w:r>
        <w:rPr>
          <w:rFonts w:cs="Times New Roman" w:ascii="Times New Roman" w:hAnsi="Times New Roman"/>
          <w:w w:val="90"/>
          <w:sz w:val="24"/>
          <w:szCs w:val="24"/>
        </w:rPr>
        <w:t>Urlaub</w:t>
      </w:r>
      <w:r>
        <w:rPr>
          <w:rFonts w:cs="Times New Roman" w:ascii="Times New Roman" w:hAnsi="Times New Roman"/>
          <w:w w:val="90"/>
          <w:sz w:val="24"/>
          <w:szCs w:val="24"/>
          <w:u w:val="single"/>
        </w:rPr>
        <w:t xml:space="preserve">  für dich </w:t>
      </w:r>
      <w:ins w:id="22" w:author="mak9" w:date="2021-05-24T15:24:00Z">
        <w:r>
          <w:rPr>
            <w:rFonts w:cs="Times New Roman" w:ascii="Times New Roman" w:hAnsi="Times New Roman"/>
            <w:w w:val="90"/>
            <w:sz w:val="24"/>
            <w:szCs w:val="24"/>
            <w:u w:val="single"/>
          </w:rPr>
          <w:t>wichtig</w:t>
        </w:r>
      </w:ins>
      <w:r>
        <w:rPr>
          <w:rFonts w:cs="Times New Roman" w:ascii="Times New Roman" w:hAnsi="Times New Roman"/>
          <w:w w:val="90"/>
          <w:sz w:val="24"/>
          <w:szCs w:val="24"/>
          <w:u w:val="single"/>
        </w:rPr>
        <w:t xml:space="preserve">       </w:t>
      </w:r>
      <w:r>
        <w:rPr>
          <w:rFonts w:cs="Times New Roman" w:ascii="Times New Roman" w:hAnsi="Times New Roman"/>
          <w:w w:val="95"/>
          <w:sz w:val="24"/>
          <w:szCs w:val="24"/>
        </w:rPr>
        <w:t>?</w:t>
      </w:r>
    </w:p>
    <w:p>
      <w:pPr>
        <w:pStyle w:val="TextBody"/>
        <w:spacing w:before="14" w:after="0"/>
        <w:ind w:left="1440" w:hanging="0"/>
        <w:rPr/>
      </w:pPr>
      <w:r>
        <w:rPr>
          <w:rFonts w:cs="Times New Roman" w:ascii="Times New Roman" w:hAnsi="Times New Roman"/>
          <w:w w:val="90"/>
        </w:rPr>
        <w:t>Im Urlaub ist mir das Wetter wichtig.</w:t>
      </w:r>
      <w:ins w:id="23" w:author="mak9" w:date="2021-05-24T15:26:00Z">
        <w:r>
          <w:rPr>
            <w:rFonts w:cs="Times New Roman" w:ascii="Times New Roman" w:hAnsi="Times New Roman"/>
            <w:w w:val="90"/>
          </w:rPr>
          <w:t xml:space="preserve"> -0,5</w:t>
        </w:r>
      </w:ins>
    </w:p>
    <w:p>
      <w:pPr>
        <w:pStyle w:val="ListParagraph"/>
        <w:numPr>
          <w:ilvl w:val="0"/>
          <w:numId w:val="1"/>
        </w:numPr>
        <w:tabs>
          <w:tab w:val="clear" w:pos="708"/>
          <w:tab w:val="left" w:pos="924" w:leader="none"/>
          <w:tab w:val="left" w:pos="925" w:leader="none"/>
          <w:tab w:val="left" w:pos="4269" w:leader="none"/>
        </w:tabs>
        <w:spacing w:before="133" w:after="0"/>
        <w:rPr/>
      </w:pPr>
      <w:r>
        <w:rPr>
          <w:rFonts w:cs="Times New Roman" w:ascii="Times New Roman" w:hAnsi="Times New Roman"/>
          <w:w w:val="90"/>
          <w:sz w:val="24"/>
          <w:szCs w:val="24"/>
          <w:u w:val="single"/>
        </w:rPr>
        <w:t>Wo</w:t>
      </w:r>
      <w:ins w:id="24" w:author="mak9" w:date="2021-05-24T15:22:00Z">
        <w:r>
          <w:rPr>
            <w:rFonts w:cs="Times New Roman" w:ascii="Times New Roman" w:hAnsi="Times New Roman"/>
            <w:w w:val="90"/>
            <w:sz w:val="24"/>
            <w:szCs w:val="24"/>
            <w:u w:val="single"/>
          </w:rPr>
          <w:t>hin</w:t>
        </w:r>
      </w:ins>
      <w:r>
        <w:rPr>
          <w:rFonts w:cs="Times New Roman" w:ascii="Times New Roman" w:hAnsi="Times New Roman"/>
          <w:w w:val="90"/>
          <w:sz w:val="24"/>
          <w:szCs w:val="24"/>
          <w:u w:val="single"/>
        </w:rPr>
        <w:t xml:space="preserve"> gehen wir</w:t>
      </w:r>
      <w:r>
        <w:rPr>
          <w:rFonts w:cs="Times New Roman" w:ascii="Times New Roman" w:hAnsi="Times New Roman"/>
          <w:sz w:val="24"/>
          <w:szCs w:val="24"/>
          <w:u w:val="single"/>
        </w:rPr>
        <w:tab/>
        <w:t xml:space="preserve">             </w:t>
      </w:r>
      <w:r>
        <w:rPr>
          <w:rFonts w:cs="Times New Roman" w:ascii="Times New Roman" w:hAnsi="Times New Roman"/>
          <w:w w:val="90"/>
          <w:sz w:val="24"/>
          <w:szCs w:val="24"/>
        </w:rPr>
        <w:t>,</w:t>
      </w:r>
      <w:r>
        <w:rPr>
          <w:rFonts w:cs="Times New Roman" w:ascii="Times New Roman" w:hAnsi="Times New Roman"/>
          <w:spacing w:val="-24"/>
          <w:w w:val="90"/>
          <w:sz w:val="24"/>
          <w:szCs w:val="24"/>
        </w:rPr>
        <w:t xml:space="preserve"> </w:t>
      </w:r>
      <w:r>
        <w:rPr>
          <w:rFonts w:cs="Times New Roman" w:ascii="Times New Roman" w:hAnsi="Times New Roman"/>
          <w:w w:val="90"/>
          <w:sz w:val="24"/>
          <w:szCs w:val="24"/>
        </w:rPr>
        <w:t>wenn</w:t>
      </w:r>
      <w:r>
        <w:rPr>
          <w:rFonts w:cs="Times New Roman" w:ascii="Times New Roman" w:hAnsi="Times New Roman"/>
          <w:spacing w:val="-23"/>
          <w:w w:val="90"/>
          <w:sz w:val="24"/>
          <w:szCs w:val="24"/>
        </w:rPr>
        <w:t xml:space="preserve"> </w:t>
      </w:r>
      <w:r>
        <w:rPr>
          <w:rFonts w:cs="Times New Roman" w:ascii="Times New Roman" w:hAnsi="Times New Roman"/>
          <w:w w:val="90"/>
          <w:sz w:val="24"/>
          <w:szCs w:val="24"/>
        </w:rPr>
        <w:t>die</w:t>
      </w:r>
      <w:r>
        <w:rPr>
          <w:rFonts w:cs="Times New Roman" w:ascii="Times New Roman" w:hAnsi="Times New Roman"/>
          <w:spacing w:val="-20"/>
          <w:w w:val="90"/>
          <w:sz w:val="24"/>
          <w:szCs w:val="24"/>
        </w:rPr>
        <w:t xml:space="preserve"> </w:t>
      </w:r>
      <w:r>
        <w:rPr>
          <w:rFonts w:cs="Times New Roman" w:ascii="Times New Roman" w:hAnsi="Times New Roman"/>
          <w:w w:val="90"/>
          <w:sz w:val="24"/>
          <w:szCs w:val="24"/>
        </w:rPr>
        <w:t>Kantine</w:t>
      </w:r>
      <w:r>
        <w:rPr>
          <w:rFonts w:cs="Times New Roman" w:ascii="Times New Roman" w:hAnsi="Times New Roman"/>
          <w:spacing w:val="-25"/>
          <w:w w:val="90"/>
          <w:sz w:val="24"/>
          <w:szCs w:val="24"/>
        </w:rPr>
        <w:t xml:space="preserve"> </w:t>
      </w:r>
      <w:r>
        <w:rPr>
          <w:rFonts w:cs="Times New Roman" w:ascii="Times New Roman" w:hAnsi="Times New Roman"/>
          <w:w w:val="90"/>
          <w:sz w:val="24"/>
          <w:szCs w:val="24"/>
        </w:rPr>
        <w:t>geschlossen</w:t>
      </w:r>
      <w:r>
        <w:rPr>
          <w:rFonts w:cs="Times New Roman" w:ascii="Times New Roman" w:hAnsi="Times New Roman"/>
          <w:spacing w:val="-23"/>
          <w:w w:val="90"/>
          <w:sz w:val="24"/>
          <w:szCs w:val="24"/>
        </w:rPr>
        <w:t xml:space="preserve"> </w:t>
      </w:r>
      <w:r>
        <w:rPr>
          <w:rFonts w:cs="Times New Roman" w:ascii="Times New Roman" w:hAnsi="Times New Roman"/>
          <w:w w:val="90"/>
          <w:sz w:val="24"/>
          <w:szCs w:val="24"/>
        </w:rPr>
        <w:t>ist?</w:t>
      </w:r>
      <w:ins w:id="25" w:author="mak9" w:date="2021-05-24T15:27:00Z">
        <w:r>
          <w:rPr>
            <w:rFonts w:cs="Times New Roman" w:ascii="Times New Roman" w:hAnsi="Times New Roman"/>
            <w:w w:val="90"/>
            <w:sz w:val="24"/>
            <w:szCs w:val="24"/>
          </w:rPr>
          <w:t xml:space="preserve"> -1</w:t>
        </w:r>
      </w:ins>
    </w:p>
    <w:p>
      <w:pPr>
        <w:pStyle w:val="TextBody"/>
        <w:spacing w:before="14" w:after="0"/>
        <w:ind w:left="1440" w:hanging="0"/>
        <w:rPr/>
      </w:pPr>
      <w:r>
        <w:rPr>
          <w:rFonts w:cs="Times New Roman" w:ascii="Times New Roman" w:hAnsi="Times New Roman"/>
          <w:w w:val="90"/>
        </w:rPr>
        <w:t>Wenn die Kantine geschlossen ist, gehen wir in die Pizzeria.</w:t>
      </w:r>
    </w:p>
    <w:p>
      <w:pPr>
        <w:pStyle w:val="TextBody"/>
        <w:spacing w:before="14" w:after="0"/>
        <w:ind w:left="1440" w:hanging="0"/>
        <w:rPr>
          <w:rFonts w:ascii="Times New Roman" w:hAnsi="Times New Roman" w:cs="Times New Roman"/>
          <w:w w:val="90"/>
        </w:rPr>
      </w:pPr>
      <w:r>
        <w:rPr>
          <w:rFonts w:cs="Times New Roman" w:ascii="Times New Roman" w:hAnsi="Times New Roman"/>
          <w:w w:val="90"/>
        </w:rPr>
      </w:r>
    </w:p>
    <w:p>
      <w:pPr>
        <w:pStyle w:val="TextBody"/>
        <w:numPr>
          <w:ilvl w:val="0"/>
          <w:numId w:val="1"/>
        </w:numPr>
        <w:spacing w:before="14" w:after="0"/>
        <w:rPr/>
      </w:pPr>
      <w:r>
        <w:rPr>
          <w:rFonts w:cs="Times New Roman" w:ascii="Times New Roman" w:hAnsi="Times New Roman"/>
        </w:rPr>
        <w:t>Wohin</w:t>
      </w:r>
      <w:r>
        <w:rPr>
          <w:rFonts w:cs="Times New Roman" w:ascii="Times New Roman" w:hAnsi="Times New Roman"/>
          <w:u w:val="single"/>
        </w:rPr>
        <w:t xml:space="preserve">                      </w:t>
      </w:r>
      <w:r>
        <w:rPr>
          <w:rFonts w:cs="Times New Roman" w:ascii="Times New Roman" w:hAnsi="Times New Roman"/>
        </w:rPr>
        <w:t xml:space="preserve">hast du </w:t>
      </w:r>
      <w:r>
        <w:rPr>
          <w:rFonts w:cs="Times New Roman" w:ascii="Times New Roman" w:hAnsi="Times New Roman"/>
          <w:u w:val="single"/>
        </w:rPr>
        <w:t xml:space="preserve">das Glas gestellt                                                   </w:t>
      </w:r>
      <w:r>
        <w:rPr>
          <w:rFonts w:cs="Times New Roman" w:ascii="Times New Roman" w:hAnsi="Times New Roman"/>
        </w:rPr>
        <w:t xml:space="preserve">? </w:t>
      </w:r>
      <w:r>
        <w:rPr>
          <w:rFonts w:cs="Times New Roman" w:ascii="Times New Roman" w:hAnsi="Times New Roman"/>
          <w:color w:val="00AF50"/>
        </w:rPr>
        <w:tab/>
      </w:r>
    </w:p>
    <w:p>
      <w:pPr>
        <w:pStyle w:val="TextBody"/>
        <w:spacing w:before="14" w:after="0"/>
        <w:ind w:left="360" w:hanging="0"/>
        <w:rPr/>
      </w:pPr>
      <w:r>
        <w:rPr>
          <w:rFonts w:cs="Times New Roman" w:ascii="Times New Roman" w:hAnsi="Times New Roman"/>
        </w:rPr>
        <w:tab/>
        <w:tab/>
        <w:t>Ich habe das Glas auf den Tisch gestellt.</w:t>
      </w:r>
      <w:r>
        <w:rPr>
          <w:rFonts w:cs="Times New Roman" w:ascii="Times New Roman" w:hAnsi="Times New Roman"/>
          <w:color w:val="00AF50"/>
        </w:rPr>
        <w:tab/>
        <w:tab/>
        <w:tab/>
        <w:tab/>
        <w:tab/>
      </w:r>
    </w:p>
    <w:p>
      <w:pPr>
        <w:pStyle w:val="Normal"/>
        <w:tabs>
          <w:tab w:val="clear" w:pos="708"/>
          <w:tab w:val="left" w:pos="800" w:leader="none"/>
        </w:tabs>
        <w:spacing w:before="121" w:after="200"/>
        <w:ind w:right="155" w:hanging="0"/>
        <w:jc w:val="right"/>
        <w:rPr/>
      </w:pPr>
      <w:r>
        <w:rPr>
          <w:rFonts w:ascii="Times New Roman" w:hAnsi="Times New Roman"/>
          <w:sz w:val="24"/>
          <w:szCs w:val="24"/>
          <w:u w:val="single" w:color="75913A"/>
        </w:rPr>
        <w:tab/>
      </w:r>
      <w:ins w:id="26" w:author="mak9" w:date="2021-05-24T15:24:00Z">
        <w:r>
          <w:rPr>
            <w:rFonts w:ascii="Times New Roman" w:hAnsi="Times New Roman"/>
            <w:sz w:val="24"/>
            <w:szCs w:val="24"/>
            <w:u w:val="single" w:color="75913A"/>
          </w:rPr>
          <w:t>4</w:t>
        </w:r>
      </w:ins>
      <w:r>
        <w:rPr>
          <w:rFonts w:ascii="Times New Roman" w:hAnsi="Times New Roman"/>
          <w:sz w:val="24"/>
          <w:szCs w:val="24"/>
        </w:rPr>
        <w:t>/6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Punkte</w:t>
      </w:r>
    </w:p>
    <w:p>
      <w:pPr>
        <w:pStyle w:val="Heading3"/>
        <w:tabs>
          <w:tab w:val="clear" w:pos="708"/>
          <w:tab w:val="left" w:pos="924" w:leader="none"/>
          <w:tab w:val="left" w:pos="925" w:leader="none"/>
        </w:tabs>
        <w:spacing w:before="9" w:after="0"/>
        <w:ind w:left="216" w:hanging="0"/>
        <w:rPr/>
      </w:pPr>
      <w:r>
        <w:rPr/>
        <w:t>5. Ordnen Sie.</w:t>
      </w:r>
    </w:p>
    <w:p>
      <w:pPr>
        <w:pStyle w:val="Heading3"/>
        <w:tabs>
          <w:tab w:val="clear" w:pos="708"/>
          <w:tab w:val="left" w:pos="924" w:leader="none"/>
          <w:tab w:val="left" w:pos="925" w:leader="none"/>
        </w:tabs>
        <w:spacing w:before="9" w:after="0"/>
        <w:ind w:left="216" w:hanging="0"/>
        <w:rPr/>
      </w:pPr>
      <w:r>
        <w:rPr>
          <w:b w:val="false"/>
        </w:rPr>
        <w:t>Beispiel:</w:t>
      </w:r>
      <w:r>
        <w:rPr/>
        <w:t xml:space="preserve"> </w:t>
      </w:r>
      <w:r>
        <w:rPr>
          <w:b w:val="false"/>
          <w:i/>
          <w:u w:val="dotted"/>
        </w:rPr>
        <w:t>2.</w:t>
      </w:r>
      <w:r>
        <w:rPr>
          <w:b w:val="false"/>
        </w:rPr>
        <w:t xml:space="preserve"> die Ausbildung </w:t>
      </w:r>
      <w:r>
        <w:rPr>
          <w:b w:val="false"/>
          <w:i/>
          <w:u w:val="dotted"/>
        </w:rPr>
        <w:t>1.</w:t>
      </w:r>
      <w:r>
        <w:rPr>
          <w:b w:val="false"/>
        </w:rPr>
        <w:t xml:space="preserve"> Traumberuf als Kind </w:t>
      </w:r>
      <w:r>
        <w:rPr>
          <w:b w:val="false"/>
          <w:u w:val="dotted"/>
        </w:rPr>
        <w:t xml:space="preserve"> </w:t>
      </w:r>
      <w:r>
        <w:rPr>
          <w:b w:val="false"/>
          <w:i/>
          <w:u w:val="dotted"/>
        </w:rPr>
        <w:t>3.</w:t>
      </w:r>
      <w:r>
        <w:rPr>
          <w:b w:val="false"/>
          <w:u w:val="dotted"/>
        </w:rPr>
        <w:t xml:space="preserve"> </w:t>
      </w:r>
      <w:r>
        <w:rPr>
          <w:b w:val="false"/>
        </w:rPr>
        <w:t>Berufswechsel</w:t>
      </w:r>
    </w:p>
    <w:p>
      <w:pPr>
        <w:pStyle w:val="Heading3"/>
        <w:tabs>
          <w:tab w:val="clear" w:pos="708"/>
          <w:tab w:val="left" w:pos="924" w:leader="none"/>
          <w:tab w:val="left" w:pos="925" w:leader="none"/>
        </w:tabs>
        <w:spacing w:before="9" w:after="0"/>
        <w:ind w:left="216" w:hanging="0"/>
        <w:rPr>
          <w:b w:val="false"/>
          <w:b w:val="false"/>
        </w:rPr>
      </w:pPr>
      <w:r>
        <w:rPr>
          <w:b w:val="false"/>
        </w:rPr>
      </w:r>
    </w:p>
    <w:p>
      <w:pPr>
        <w:pStyle w:val="Heading3"/>
        <w:tabs>
          <w:tab w:val="clear" w:pos="708"/>
          <w:tab w:val="left" w:pos="924" w:leader="none"/>
          <w:tab w:val="left" w:pos="925" w:leader="none"/>
        </w:tabs>
        <w:spacing w:before="9" w:after="0"/>
        <w:ind w:left="216" w:hanging="0"/>
        <w:rPr/>
      </w:pPr>
      <w:r>
        <w:rPr>
          <w:b w:val="false"/>
        </w:rPr>
        <w:t>a. ..2.. die Hauptschule  ..3.. die Ausbildung als Maurer ..1.. die Grundschule</w:t>
      </w:r>
    </w:p>
    <w:p>
      <w:pPr>
        <w:pStyle w:val="Heading3"/>
        <w:tabs>
          <w:tab w:val="clear" w:pos="708"/>
          <w:tab w:val="left" w:pos="924" w:leader="none"/>
          <w:tab w:val="left" w:pos="925" w:leader="none"/>
        </w:tabs>
        <w:spacing w:before="9" w:after="0"/>
        <w:ind w:left="216" w:hanging="0"/>
        <w:rPr/>
      </w:pPr>
      <w:r>
        <w:rPr>
          <w:b w:val="false"/>
        </w:rPr>
        <w:t>b. ..2.. von 6 bis 14 Uhr arbeiten ..1.. früh aufstehen ..3.. Feierabend haben</w:t>
      </w:r>
    </w:p>
    <w:p>
      <w:pPr>
        <w:pStyle w:val="Heading3"/>
        <w:tabs>
          <w:tab w:val="clear" w:pos="708"/>
          <w:tab w:val="left" w:pos="924" w:leader="none"/>
          <w:tab w:val="left" w:pos="925" w:leader="none"/>
        </w:tabs>
        <w:spacing w:before="9" w:after="0"/>
        <w:ind w:left="216" w:hanging="0"/>
        <w:rPr/>
      </w:pPr>
      <w:r>
        <w:rPr>
          <w:b w:val="false"/>
        </w:rPr>
        <w:t>c. ..</w:t>
      </w:r>
      <w:del w:id="27" w:author="mak9" w:date="2021-05-24T15:27:00Z">
        <w:r>
          <w:rPr>
            <w:b w:val="false"/>
          </w:rPr>
          <w:delText>2</w:delText>
        </w:r>
      </w:del>
      <w:ins w:id="28" w:author="mak9" w:date="2021-05-24T15:27:00Z">
        <w:r>
          <w:rPr>
            <w:b w:val="false"/>
          </w:rPr>
          <w:t>1</w:t>
        </w:r>
      </w:ins>
      <w:r>
        <w:rPr>
          <w:b w:val="false"/>
        </w:rPr>
        <w:t>.. Gleitschirme bauen ..</w:t>
      </w:r>
      <w:ins w:id="29" w:author="mak9" w:date="2021-05-24T15:27:00Z">
        <w:r>
          <w:rPr>
            <w:b w:val="false"/>
          </w:rPr>
          <w:t>2</w:t>
        </w:r>
      </w:ins>
      <w:del w:id="30" w:author="mak9" w:date="2021-05-24T15:27:00Z">
        <w:r>
          <w:rPr>
            <w:b w:val="false"/>
          </w:rPr>
          <w:delText>1</w:delText>
        </w:r>
      </w:del>
      <w:r>
        <w:rPr>
          <w:b w:val="false"/>
        </w:rPr>
        <w:t>... Gleitschirme testen ..3. Gleitschirme an Kunden liefern</w:t>
      </w:r>
    </w:p>
    <w:p>
      <w:pPr>
        <w:pStyle w:val="Heading3"/>
        <w:tabs>
          <w:tab w:val="clear" w:pos="708"/>
          <w:tab w:val="left" w:pos="924" w:leader="none"/>
          <w:tab w:val="left" w:pos="925" w:leader="none"/>
        </w:tabs>
        <w:spacing w:before="9" w:after="0"/>
        <w:ind w:left="216" w:hanging="0"/>
        <w:rPr/>
      </w:pPr>
      <w:r>
        <w:rPr>
          <w:b w:val="false"/>
        </w:rPr>
        <w:t>d. ..3.. an der Uni studieren ..2.. Abitur machen ..1.. das Gymnasium besuchen</w:t>
      </w:r>
    </w:p>
    <w:p>
      <w:pPr>
        <w:pStyle w:val="Heading3"/>
        <w:tabs>
          <w:tab w:val="clear" w:pos="708"/>
          <w:tab w:val="left" w:pos="924" w:leader="none"/>
          <w:tab w:val="left" w:pos="925" w:leader="none"/>
        </w:tabs>
        <w:spacing w:before="9" w:after="0"/>
        <w:ind w:left="216" w:hanging="0"/>
        <w:rPr/>
      </w:pPr>
      <w:r>
        <w:rPr>
          <w:b w:val="false"/>
        </w:rPr>
        <w:t>e. ...3.. der Notarzt ..1.. der Testflug ..2.. der Unfall</w:t>
      </w:r>
    </w:p>
    <w:p>
      <w:pPr>
        <w:pStyle w:val="Heading3"/>
        <w:tabs>
          <w:tab w:val="clear" w:pos="708"/>
          <w:tab w:val="left" w:pos="924" w:leader="none"/>
          <w:tab w:val="left" w:pos="925" w:leader="none"/>
        </w:tabs>
        <w:spacing w:before="9" w:after="0"/>
        <w:ind w:left="216" w:hanging="0"/>
        <w:rPr/>
      </w:pPr>
      <w:r>
        <w:rPr>
          <w:b w:val="false"/>
        </w:rPr>
        <w:t>f. ...2.. kündigen ..1.. angestellt sein ..3.. selbstständig sein</w:t>
      </w:r>
    </w:p>
    <w:p>
      <w:pPr>
        <w:pStyle w:val="Heading3"/>
        <w:tabs>
          <w:tab w:val="clear" w:pos="708"/>
          <w:tab w:val="left" w:pos="924" w:leader="none"/>
          <w:tab w:val="left" w:pos="925" w:leader="none"/>
        </w:tabs>
        <w:spacing w:before="9" w:after="0"/>
        <w:ind w:left="216" w:hanging="0"/>
        <w:jc w:val="right"/>
        <w:rPr/>
      </w:pPr>
      <w:r>
        <w:rPr>
          <w:b w:val="false"/>
          <w:u w:val="single" w:color="75913A"/>
        </w:rPr>
        <w:tab/>
      </w:r>
      <w:ins w:id="31" w:author="mak9" w:date="2021-05-24T15:28:00Z">
        <w:r>
          <w:rPr>
            <w:b w:val="false"/>
            <w:u w:val="single" w:color="75913A"/>
          </w:rPr>
          <w:t>5</w:t>
        </w:r>
      </w:ins>
      <w:r>
        <w:rPr>
          <w:b w:val="false"/>
        </w:rPr>
        <w:t>/6</w:t>
      </w:r>
      <w:r>
        <w:rPr>
          <w:b w:val="false"/>
          <w:spacing w:val="-2"/>
        </w:rPr>
        <w:t xml:space="preserve"> </w:t>
      </w:r>
      <w:r>
        <w:rPr>
          <w:b w:val="false"/>
        </w:rPr>
        <w:t>Punkte</w:t>
      </w:r>
    </w:p>
    <w:p>
      <w:pPr>
        <w:pStyle w:val="Heading3"/>
        <w:tabs>
          <w:tab w:val="clear" w:pos="708"/>
          <w:tab w:val="left" w:pos="924" w:leader="none"/>
          <w:tab w:val="left" w:pos="925" w:leader="none"/>
        </w:tabs>
        <w:spacing w:before="90" w:after="0"/>
        <w:ind w:left="216" w:hanging="0"/>
        <w:rPr>
          <w:b w:val="false"/>
          <w:b w:val="false"/>
        </w:rPr>
      </w:pPr>
      <w:r>
        <w:rPr>
          <w:b w:val="false"/>
        </w:rPr>
      </w:r>
    </w:p>
    <w:p>
      <w:pPr>
        <w:pStyle w:val="Heading3"/>
        <w:tabs>
          <w:tab w:val="clear" w:pos="708"/>
          <w:tab w:val="left" w:pos="924" w:leader="none"/>
          <w:tab w:val="left" w:pos="925" w:leader="none"/>
        </w:tabs>
        <w:spacing w:before="90" w:after="0"/>
        <w:ind w:left="216" w:hanging="0"/>
        <w:rPr/>
      </w:pPr>
      <w:r>
        <w:rPr/>
        <w:t>6. Richtig oder falsch? Kreuzen Sie</w:t>
      </w:r>
      <w:r>
        <w:rPr>
          <w:spacing w:val="-2"/>
        </w:rPr>
        <w:t xml:space="preserve"> </w:t>
      </w:r>
      <w:r>
        <w:rPr/>
        <w:t>an.</w:t>
      </w:r>
    </w:p>
    <w:p>
      <w:pPr>
        <w:pStyle w:val="Heading3"/>
        <w:tabs>
          <w:tab w:val="clear" w:pos="708"/>
          <w:tab w:val="left" w:pos="924" w:leader="none"/>
          <w:tab w:val="left" w:pos="925" w:leader="none"/>
        </w:tabs>
        <w:spacing w:before="90" w:after="0"/>
        <w:ind w:left="216" w:hanging="708"/>
        <w:rPr/>
      </w:pPr>
      <w:r>
        <w:rPr>
          <w:b w:val="false"/>
        </w:rPr>
        <w:tab/>
        <w:t>Beispiel: Am liebsten nehme ich im Sommer Urlaub. = Am liebsten nehme ich im Juli und August Urlaub.</w:t>
        <w:tab/>
        <w:tab/>
        <w:tab/>
        <w:tab/>
        <w:t xml:space="preserve">richtig </w:t>
        <w:tab/>
      </w:r>
      <w:r>
        <w:rPr>
          <w:w w:val="90"/>
        </w:rPr>
        <w:tab/>
      </w:r>
      <w:r>
        <w:rPr>
          <w:b w:val="false"/>
          <w:w w:val="90"/>
        </w:rPr>
        <w:t>falsch</w:t>
      </w:r>
      <w:r>
        <w:rPr>
          <w:b w:val="false"/>
        </w:rPr>
        <w:tab/>
        <w:tab/>
        <w:tab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0">
                <wp:simplePos x="0" y="0"/>
                <wp:positionH relativeFrom="page">
                  <wp:posOffset>3186430</wp:posOffset>
                </wp:positionH>
                <wp:positionV relativeFrom="paragraph">
                  <wp:posOffset>207645</wp:posOffset>
                </wp:positionV>
                <wp:extent cx="102870" cy="19558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" cy="1955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AF5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256" w:before="0" w:after="20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365F91"/>
                                <w:w w:val="87"/>
                                <w:sz w:val="24"/>
                              </w:rPr>
                              <w:t>X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AF50" strokeweight="0pt" style="position:absolute;rotation:0;width:8.1pt;height:15.4pt;mso-wrap-distance-left:9.05pt;mso-wrap-distance-right:9.05pt;mso-wrap-distance-top:0pt;mso-wrap-distance-bottom:0pt;margin-top:16.35pt;mso-position-vertical-relative:text;margin-left:250.9pt;mso-position-horizontal-relative:page">
                <v:fill opacity="0f"/>
                <v:textbox inset="0in,0in,0in,0in">
                  <w:txbxContent>
                    <w:p>
                      <w:pPr>
                        <w:pStyle w:val="FrameContents"/>
                        <w:spacing w:lineRule="exact" w:line="256" w:before="0" w:after="200"/>
                        <w:rPr/>
                      </w:pPr>
                      <w:r>
                        <w:rPr>
                          <w:rFonts w:ascii="Times New Roman" w:hAnsi="Times New Roman"/>
                          <w:b/>
                          <w:color w:val="365F91"/>
                          <w:w w:val="87"/>
                          <w:sz w:val="24"/>
                        </w:rPr>
                        <w:t>X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1">
                <wp:simplePos x="0" y="0"/>
                <wp:positionH relativeFrom="page">
                  <wp:posOffset>4296410</wp:posOffset>
                </wp:positionH>
                <wp:positionV relativeFrom="paragraph">
                  <wp:posOffset>207645</wp:posOffset>
                </wp:positionV>
                <wp:extent cx="102870" cy="19558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" cy="1955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AF5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256" w:before="0" w:after="200"/>
                              <w:rPr>
                                <w:rFonts w:ascii="Times New Roman" w:hAnsi="Times New Roman"/>
                                <w:b/>
                                <w:b/>
                                <w:sz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AF50" strokeweight="0pt" style="position:absolute;rotation:0;width:8.1pt;height:15.4pt;mso-wrap-distance-left:9.05pt;mso-wrap-distance-right:9.05pt;mso-wrap-distance-top:0pt;mso-wrap-distance-bottom:0pt;margin-top:16.35pt;mso-position-vertical-relative:text;margin-left:338.3pt;mso-position-horizontal-relative:page">
                <v:fill opacity="0f"/>
                <v:textbox inset="0in,0in,0in,0in">
                  <w:txbxContent>
                    <w:p>
                      <w:pPr>
                        <w:pStyle w:val="FrameContents"/>
                        <w:spacing w:lineRule="exact" w:line="256" w:before="0" w:after="200"/>
                        <w:rPr>
                          <w:rFonts w:ascii="Times New Roman" w:hAnsi="Times New Roman"/>
                          <w:b/>
                          <w:b/>
                          <w:sz w:val="24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924" w:leader="none"/>
          <w:tab w:val="left" w:pos="925" w:leader="none"/>
        </w:tabs>
        <w:spacing w:before="57" w:after="0"/>
        <w:rPr/>
      </w:pPr>
      <w:r>
        <w:rPr/>
        <w:tab/>
      </w:r>
      <w:r>
        <mc:AlternateContent>
          <mc:Choice Requires="wpg">
            <w:drawing>
              <wp:anchor behindDoc="1" distT="0" distB="0" distL="114300" distR="114300" simplePos="0" locked="0" layoutInCell="0" allowOverlap="1" relativeHeight="12">
                <wp:simplePos x="0" y="0"/>
                <wp:positionH relativeFrom="page">
                  <wp:posOffset>4951095</wp:posOffset>
                </wp:positionH>
                <wp:positionV relativeFrom="paragraph">
                  <wp:posOffset>219075</wp:posOffset>
                </wp:positionV>
                <wp:extent cx="97155" cy="19685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480" cy="196200"/>
                        </a:xfrm>
                      </wpg:grpSpPr>
                      <wps:wsp>
                        <wps:cNvSpPr/>
                        <wps:nvSpPr>
                          <wps:cNvPr id="0" name=""/>
                          <wps:cNvSpPr/>
                        </wps:nvSpPr>
                        <wps:spPr>
                          <a:xfrm>
                            <a:off x="3240" y="0"/>
                            <a:ext cx="88200" cy="4320"/>
                          </a:xfrm>
                          <a:prstGeom prst="rect">
                            <a:avLst/>
                          </a:prstGeom>
                          <a:solidFill>
                            <a:srgbClr val="00af5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19620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af5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6480" y="0"/>
                            <a:ext cx="0" cy="19620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af5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nvSpPr>
                          <wps:cNvPr id="1" name=""/>
                          <wps:cNvSpPr/>
                        </wps:nvSpPr>
                        <wps:spPr>
                          <a:xfrm>
                            <a:off x="3240" y="191160"/>
                            <a:ext cx="88200" cy="4320"/>
                          </a:xfrm>
                          <a:prstGeom prst="rect">
                            <a:avLst/>
                          </a:prstGeom>
                          <a:solidFill>
                            <a:srgbClr val="00af5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89.85pt;margin-top:17.25pt;width:7.55pt;height:15.45pt" coordorigin="7797,345" coordsize="151,309">
                <v:rect id="shape_0" fillcolor="#00af50" stroked="f" style="position:absolute;left:7802;top:345;width:138;height:6;mso-wrap-style:none;v-text-anchor:middle;mso-position-horizontal-relative:page">
                  <v:fill o:detectmouseclick="t" type="solid" color2="#ff50af"/>
                  <v:stroke color="#3465a4" joinstyle="round" endcap="flat"/>
                  <w10:wrap type="none"/>
                </v:rect>
                <v:line id="shape_0" from="7797,345" to="7797,653" stroked="t" style="position:absolute;mso-position-horizontal-relative:page">
                  <v:stroke color="#00af50" weight="6480" joinstyle="miter" endcap="flat"/>
                  <v:fill o:detectmouseclick="t" on="false"/>
                </v:line>
                <v:line id="shape_0" from="7949,345" to="7949,653" stroked="t" style="position:absolute;mso-position-horizontal-relative:page">
                  <v:stroke color="#00af50" weight="6480" joinstyle="miter" endcap="flat"/>
                  <v:fill o:detectmouseclick="t" on="false"/>
                </v:line>
                <v:rect id="shape_0" fillcolor="#00af50" stroked="f" style="position:absolute;left:7802;top:646;width:138;height:6;mso-wrap-style:none;v-text-anchor:middle;mso-position-horizontal-relative:page">
                  <v:fill o:detectmouseclick="t" type="solid" color2="#ff50af"/>
                  <v:stroke color="#3465a4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13">
                <wp:simplePos x="0" y="0"/>
                <wp:positionH relativeFrom="page">
                  <wp:posOffset>5852160</wp:posOffset>
                </wp:positionH>
                <wp:positionV relativeFrom="paragraph">
                  <wp:posOffset>219075</wp:posOffset>
                </wp:positionV>
                <wp:extent cx="97155" cy="19685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480" cy="196200"/>
                        </a:xfrm>
                      </wpg:grpSpPr>
                      <wps:wsp>
                        <wps:cNvSpPr/>
                        <wps:nvSpPr>
                          <wps:cNvPr id="2" name=""/>
                          <wps:cNvSpPr/>
                        </wps:nvSpPr>
                        <wps:spPr>
                          <a:xfrm>
                            <a:off x="3240" y="0"/>
                            <a:ext cx="88200" cy="4320"/>
                          </a:xfrm>
                          <a:prstGeom prst="rect">
                            <a:avLst/>
                          </a:prstGeom>
                          <a:solidFill>
                            <a:srgbClr val="00af5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19620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af5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6480" y="0"/>
                            <a:ext cx="0" cy="19620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af5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nvSpPr>
                          <wps:cNvPr id="3" name=""/>
                          <wps:cNvSpPr/>
                        </wps:nvSpPr>
                        <wps:spPr>
                          <a:xfrm>
                            <a:off x="3240" y="191160"/>
                            <a:ext cx="88200" cy="4320"/>
                          </a:xfrm>
                          <a:prstGeom prst="rect">
                            <a:avLst/>
                          </a:prstGeom>
                          <a:solidFill>
                            <a:srgbClr val="00af5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60.8pt;margin-top:17.25pt;width:7.55pt;height:15.45pt" coordorigin="9216,345" coordsize="151,309">
                <v:rect id="shape_0" fillcolor="#00af50" stroked="f" style="position:absolute;left:9221;top:345;width:138;height:6;mso-wrap-style:none;v-text-anchor:middle;mso-position-horizontal-relative:page">
                  <v:fill o:detectmouseclick="t" type="solid" color2="#ff50af"/>
                  <v:stroke color="#3465a4" joinstyle="round" endcap="flat"/>
                  <w10:wrap type="none"/>
                </v:rect>
                <v:line id="shape_0" from="9216,345" to="9216,653" stroked="t" style="position:absolute;mso-position-horizontal-relative:page">
                  <v:stroke color="#00af50" weight="6480" joinstyle="miter" endcap="flat"/>
                  <v:fill o:detectmouseclick="t" on="false"/>
                </v:line>
                <v:line id="shape_0" from="9368,345" to="9368,653" stroked="t" style="position:absolute;mso-position-horizontal-relative:page">
                  <v:stroke color="#00af50" weight="6480" joinstyle="miter" endcap="flat"/>
                  <v:fill o:detectmouseclick="t" on="false"/>
                </v:line>
                <v:rect id="shape_0" fillcolor="#00af50" stroked="f" style="position:absolute;left:9221;top:646;width:138;height:6;mso-wrap-style:none;v-text-anchor:middle;mso-position-horizontal-relative:page">
                  <v:fill o:detectmouseclick="t" type="solid" color2="#ff50af"/>
                  <v:stroke color="#3465a4" joinstyle="round" endcap="flat"/>
                </v:rect>
              </v:group>
            </w:pict>
          </mc:Fallback>
        </mc:AlternateContent>
      </w:r>
      <w:r>
        <w:rPr>
          <w:w w:val="90"/>
          <w:sz w:val="24"/>
        </w:rPr>
        <w:t>Es</w:t>
      </w:r>
      <w:r>
        <w:rPr>
          <w:spacing w:val="-21"/>
          <w:w w:val="90"/>
          <w:sz w:val="24"/>
        </w:rPr>
        <w:t xml:space="preserve"> </w:t>
      </w:r>
      <w:r>
        <w:rPr>
          <w:w w:val="90"/>
          <w:sz w:val="24"/>
        </w:rPr>
        <w:t>stört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uns,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wenn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jemand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langsam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Auto</w:t>
      </w:r>
      <w:r>
        <w:rPr>
          <w:spacing w:val="-23"/>
          <w:w w:val="90"/>
          <w:sz w:val="24"/>
        </w:rPr>
        <w:t xml:space="preserve"> </w:t>
      </w:r>
      <w:r>
        <w:rPr>
          <w:w w:val="90"/>
          <w:sz w:val="24"/>
        </w:rPr>
        <w:t>fährt.</w:t>
      </w:r>
      <w:r>
        <w:rPr>
          <w:spacing w:val="-24"/>
          <w:w w:val="90"/>
          <w:sz w:val="24"/>
        </w:rPr>
        <w:t xml:space="preserve"> </w:t>
      </w:r>
      <w:r>
        <w:rPr>
          <w:w w:val="90"/>
          <w:sz w:val="24"/>
        </w:rPr>
        <w:t>=</w:t>
      </w:r>
    </w:p>
    <w:p>
      <w:pPr>
        <w:pStyle w:val="TextBody"/>
        <w:tabs>
          <w:tab w:val="clear" w:pos="708"/>
          <w:tab w:val="left" w:pos="6802" w:leader="none"/>
          <w:tab w:val="left" w:pos="8221" w:leader="none"/>
        </w:tabs>
        <w:spacing w:before="23" w:after="0"/>
        <w:ind w:left="924" w:hanging="0"/>
        <w:rPr/>
      </w:pPr>
      <w:r>
        <w:rPr>
          <w:w w:val="85"/>
        </w:rPr>
        <w:t>Wir</w:t>
      </w:r>
      <w:r>
        <w:rPr>
          <w:spacing w:val="-24"/>
          <w:w w:val="85"/>
        </w:rPr>
        <w:t xml:space="preserve"> </w:t>
      </w:r>
      <w:r>
        <w:rPr>
          <w:w w:val="85"/>
        </w:rPr>
        <w:t>sind</w:t>
      </w:r>
      <w:r>
        <w:rPr>
          <w:spacing w:val="-25"/>
          <w:w w:val="85"/>
        </w:rPr>
        <w:t xml:space="preserve"> </w:t>
      </w:r>
      <w:r>
        <w:rPr>
          <w:w w:val="85"/>
        </w:rPr>
        <w:t>beim</w:t>
      </w:r>
      <w:r>
        <w:rPr>
          <w:spacing w:val="-24"/>
          <w:w w:val="85"/>
        </w:rPr>
        <w:t xml:space="preserve"> </w:t>
      </w:r>
      <w:r>
        <w:rPr>
          <w:w w:val="85"/>
        </w:rPr>
        <w:t>Autofahren</w:t>
      </w:r>
      <w:r>
        <w:rPr>
          <w:spacing w:val="-24"/>
          <w:w w:val="85"/>
        </w:rPr>
        <w:t xml:space="preserve"> </w:t>
      </w:r>
      <w:r>
        <w:rPr>
          <w:w w:val="85"/>
        </w:rPr>
        <w:t>tolerant.</w:t>
        <w:tab/>
      </w:r>
      <w:r>
        <w:rPr>
          <w:w w:val="90"/>
        </w:rPr>
        <w:t>richtig</w:t>
        <w:tab/>
      </w:r>
      <w:r>
        <w:rPr>
          <w:w w:val="95"/>
          <w:u w:val="single"/>
        </w:rPr>
        <w:t>falsch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924" w:leader="none"/>
          <w:tab w:val="left" w:pos="925" w:leader="none"/>
        </w:tabs>
        <w:spacing w:before="143" w:after="0"/>
        <w:rPr/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14">
                <wp:simplePos x="0" y="0"/>
                <wp:positionH relativeFrom="page">
                  <wp:posOffset>4951095</wp:posOffset>
                </wp:positionH>
                <wp:positionV relativeFrom="paragraph">
                  <wp:posOffset>273685</wp:posOffset>
                </wp:positionV>
                <wp:extent cx="97155" cy="19875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480" cy="198000"/>
                        </a:xfrm>
                      </wpg:grpSpPr>
                      <wps:wsp>
                        <wps:cNvSpPr/>
                        <wps:nvSpPr>
                          <wps:cNvPr id="4" name=""/>
                          <wps:cNvSpPr/>
                        </wps:nvSpPr>
                        <wps:spPr>
                          <a:xfrm>
                            <a:off x="3240" y="0"/>
                            <a:ext cx="88200" cy="5040"/>
                          </a:xfrm>
                          <a:prstGeom prst="rect">
                            <a:avLst/>
                          </a:prstGeom>
                          <a:solidFill>
                            <a:srgbClr val="00af5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720"/>
                            <a:ext cx="0" cy="19764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af5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6480" y="720"/>
                            <a:ext cx="0" cy="19764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af5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nvSpPr>
                          <wps:cNvPr id="5" name=""/>
                          <wps:cNvSpPr/>
                        </wps:nvSpPr>
                        <wps:spPr>
                          <a:xfrm>
                            <a:off x="3240" y="192960"/>
                            <a:ext cx="88200" cy="5040"/>
                          </a:xfrm>
                          <a:prstGeom prst="rect">
                            <a:avLst/>
                          </a:prstGeom>
                          <a:solidFill>
                            <a:srgbClr val="00af5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89.85pt;margin-top:21.55pt;width:7.55pt;height:15.6pt" coordorigin="7797,431" coordsize="151,312">
                <v:rect id="shape_0" fillcolor="#00af50" stroked="f" style="position:absolute;left:7802;top:431;width:138;height:7;mso-wrap-style:none;v-text-anchor:middle;mso-position-horizontal-relative:page">
                  <v:fill o:detectmouseclick="t" type="solid" color2="#ff50af"/>
                  <v:stroke color="#3465a4" joinstyle="round" endcap="flat"/>
                  <w10:wrap type="none"/>
                </v:rect>
                <v:line id="shape_0" from="7797,432" to="7797,742" stroked="t" style="position:absolute;mso-position-horizontal-relative:page">
                  <v:stroke color="#00af50" weight="6480" joinstyle="miter" endcap="flat"/>
                  <v:fill o:detectmouseclick="t" on="false"/>
                </v:line>
                <v:line id="shape_0" from="7949,432" to="7949,742" stroked="t" style="position:absolute;mso-position-horizontal-relative:page">
                  <v:stroke color="#00af50" weight="6480" joinstyle="miter" endcap="flat"/>
                  <v:fill o:detectmouseclick="t" on="false"/>
                </v:line>
                <v:rect id="shape_0" fillcolor="#00af50" stroked="f" style="position:absolute;left:7802;top:735;width:138;height:7;mso-wrap-style:none;v-text-anchor:middle;mso-position-horizontal-relative:page">
                  <v:fill o:detectmouseclick="t" type="solid" color2="#ff50af"/>
                  <v:stroke color="#3465a4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15">
                <wp:simplePos x="0" y="0"/>
                <wp:positionH relativeFrom="page">
                  <wp:posOffset>5852160</wp:posOffset>
                </wp:positionH>
                <wp:positionV relativeFrom="paragraph">
                  <wp:posOffset>273685</wp:posOffset>
                </wp:positionV>
                <wp:extent cx="97155" cy="19875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480" cy="198000"/>
                        </a:xfrm>
                      </wpg:grpSpPr>
                      <wps:wsp>
                        <wps:cNvSpPr/>
                        <wps:nvSpPr>
                          <wps:cNvPr id="6" name=""/>
                          <wps:cNvSpPr/>
                        </wps:nvSpPr>
                        <wps:spPr>
                          <a:xfrm>
                            <a:off x="3240" y="0"/>
                            <a:ext cx="88200" cy="5040"/>
                          </a:xfrm>
                          <a:prstGeom prst="rect">
                            <a:avLst/>
                          </a:prstGeom>
                          <a:solidFill>
                            <a:srgbClr val="00af5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720"/>
                            <a:ext cx="0" cy="19764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af5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6480" y="720"/>
                            <a:ext cx="0" cy="19764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af5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nvSpPr>
                          <wps:cNvPr id="7" name=""/>
                          <wps:cNvSpPr/>
                        </wps:nvSpPr>
                        <wps:spPr>
                          <a:xfrm>
                            <a:off x="3240" y="192960"/>
                            <a:ext cx="88200" cy="5040"/>
                          </a:xfrm>
                          <a:prstGeom prst="rect">
                            <a:avLst/>
                          </a:prstGeom>
                          <a:solidFill>
                            <a:srgbClr val="00af5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60.8pt;margin-top:21.55pt;width:7.55pt;height:15.6pt" coordorigin="9216,431" coordsize="151,312">
                <v:rect id="shape_0" fillcolor="#00af50" stroked="f" style="position:absolute;left:9221;top:431;width:138;height:7;mso-wrap-style:none;v-text-anchor:middle;mso-position-horizontal-relative:page">
                  <v:fill o:detectmouseclick="t" type="solid" color2="#ff50af"/>
                  <v:stroke color="#3465a4" joinstyle="round" endcap="flat"/>
                  <w10:wrap type="none"/>
                </v:rect>
                <v:line id="shape_0" from="9216,432" to="9216,742" stroked="t" style="position:absolute;mso-position-horizontal-relative:page">
                  <v:stroke color="#00af50" weight="6480" joinstyle="miter" endcap="flat"/>
                  <v:fill o:detectmouseclick="t" on="false"/>
                </v:line>
                <v:line id="shape_0" from="9368,432" to="9368,742" stroked="t" style="position:absolute;mso-position-horizontal-relative:page">
                  <v:stroke color="#00af50" weight="6480" joinstyle="miter" endcap="flat"/>
                  <v:fill o:detectmouseclick="t" on="false"/>
                </v:line>
                <v:rect id="shape_0" fillcolor="#00af50" stroked="f" style="position:absolute;left:9221;top:735;width:138;height:7;mso-wrap-style:none;v-text-anchor:middle;mso-position-horizontal-relative:page">
                  <v:fill o:detectmouseclick="t" type="solid" color2="#ff50af"/>
                  <v:stroke color="#3465a4" joinstyle="round" endcap="flat"/>
                </v:rect>
              </v:group>
            </w:pict>
          </mc:Fallback>
        </mc:AlternateContent>
      </w:r>
      <w:r>
        <w:rPr>
          <w:w w:val="90"/>
          <w:sz w:val="24"/>
        </w:rPr>
        <w:t>Essen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wir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gemeinsam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zu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Mittag?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=</w:t>
      </w:r>
    </w:p>
    <w:p>
      <w:pPr>
        <w:pStyle w:val="TextBody"/>
        <w:tabs>
          <w:tab w:val="clear" w:pos="708"/>
          <w:tab w:val="left" w:pos="6802" w:leader="none"/>
          <w:tab w:val="left" w:pos="8221" w:leader="none"/>
        </w:tabs>
        <w:spacing w:before="23" w:after="0"/>
        <w:ind w:left="924" w:hanging="0"/>
        <w:rPr/>
      </w:pPr>
      <w:r>
        <w:rPr>
          <w:w w:val="90"/>
        </w:rPr>
        <w:t xml:space="preserve">Wollen </w:t>
      </w:r>
      <w:r>
        <w:rPr>
          <w:spacing w:val="-47"/>
          <w:w w:val="90"/>
        </w:rPr>
        <w:t xml:space="preserve"> </w:t>
      </w:r>
      <w:r>
        <w:rPr>
          <w:w w:val="90"/>
        </w:rPr>
        <w:t xml:space="preserve">wir </w:t>
      </w:r>
      <w:r>
        <w:rPr>
          <w:spacing w:val="-48"/>
          <w:w w:val="90"/>
        </w:rPr>
        <w:t xml:space="preserve"> </w:t>
      </w:r>
      <w:r>
        <w:rPr>
          <w:w w:val="90"/>
        </w:rPr>
        <w:t>um</w:t>
      </w:r>
      <w:r>
        <w:rPr>
          <w:spacing w:val="-49"/>
          <w:w w:val="90"/>
        </w:rPr>
        <w:t xml:space="preserve"> </w:t>
      </w:r>
      <w:r>
        <w:rPr>
          <w:w w:val="90"/>
        </w:rPr>
        <w:t xml:space="preserve">12 </w:t>
      </w:r>
      <w:r>
        <w:rPr>
          <w:spacing w:val="-47"/>
          <w:w w:val="90"/>
        </w:rPr>
        <w:t xml:space="preserve"> </w:t>
      </w:r>
      <w:r>
        <w:rPr>
          <w:w w:val="90"/>
        </w:rPr>
        <w:t xml:space="preserve">Uhr </w:t>
      </w:r>
      <w:r>
        <w:rPr>
          <w:spacing w:val="-47"/>
          <w:w w:val="90"/>
        </w:rPr>
        <w:t xml:space="preserve"> </w:t>
      </w:r>
      <w:r>
        <w:rPr>
          <w:w w:val="90"/>
        </w:rPr>
        <w:t xml:space="preserve">in </w:t>
      </w:r>
      <w:r>
        <w:rPr>
          <w:spacing w:val="-48"/>
          <w:w w:val="90"/>
        </w:rPr>
        <w:t xml:space="preserve"> </w:t>
      </w:r>
      <w:r>
        <w:rPr>
          <w:w w:val="90"/>
        </w:rPr>
        <w:t xml:space="preserve">die </w:t>
      </w:r>
      <w:r>
        <w:rPr>
          <w:spacing w:val="-47"/>
          <w:w w:val="90"/>
        </w:rPr>
        <w:t xml:space="preserve"> </w:t>
      </w:r>
      <w:r>
        <w:rPr>
          <w:w w:val="90"/>
        </w:rPr>
        <w:t xml:space="preserve">Kantine </w:t>
      </w:r>
      <w:r>
        <w:rPr>
          <w:spacing w:val="-47"/>
          <w:w w:val="90"/>
        </w:rPr>
        <w:t xml:space="preserve"> </w:t>
      </w:r>
      <w:r>
        <w:rPr>
          <w:w w:val="90"/>
        </w:rPr>
        <w:t>gehen?</w:t>
        <w:tab/>
      </w:r>
      <w:r>
        <w:rPr>
          <w:w w:val="90"/>
          <w:u w:val="single"/>
        </w:rPr>
        <w:t>richtig</w:t>
      </w:r>
      <w:r>
        <w:rPr>
          <w:w w:val="90"/>
        </w:rPr>
        <w:tab/>
        <w:t>falsch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924" w:leader="none"/>
          <w:tab w:val="left" w:pos="925" w:leader="none"/>
        </w:tabs>
        <w:spacing w:before="144" w:after="0"/>
        <w:rPr/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16">
                <wp:simplePos x="0" y="0"/>
                <wp:positionH relativeFrom="page">
                  <wp:posOffset>4951095</wp:posOffset>
                </wp:positionH>
                <wp:positionV relativeFrom="paragraph">
                  <wp:posOffset>275590</wp:posOffset>
                </wp:positionV>
                <wp:extent cx="97155" cy="19621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480" cy="195480"/>
                        </a:xfrm>
                      </wpg:grpSpPr>
                      <wps:wsp>
                        <wps:cNvSpPr/>
                        <wps:nvSpPr>
                          <wps:cNvPr id="8" name=""/>
                          <wps:cNvSpPr/>
                        </wps:nvSpPr>
                        <wps:spPr>
                          <a:xfrm>
                            <a:off x="3240" y="0"/>
                            <a:ext cx="88200" cy="4320"/>
                          </a:xfrm>
                          <a:prstGeom prst="rect">
                            <a:avLst/>
                          </a:prstGeom>
                          <a:solidFill>
                            <a:srgbClr val="00af5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19548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af5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6480" y="0"/>
                            <a:ext cx="0" cy="19548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af5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nvSpPr>
                          <wps:cNvPr id="9" name=""/>
                          <wps:cNvSpPr/>
                        </wps:nvSpPr>
                        <wps:spPr>
                          <a:xfrm>
                            <a:off x="3240" y="191160"/>
                            <a:ext cx="88200" cy="4320"/>
                          </a:xfrm>
                          <a:prstGeom prst="rect">
                            <a:avLst/>
                          </a:prstGeom>
                          <a:solidFill>
                            <a:srgbClr val="00af5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89.85pt;margin-top:21.7pt;width:7.55pt;height:15.45pt" coordorigin="7797,434" coordsize="151,309">
                <v:rect id="shape_0" fillcolor="#00af50" stroked="f" style="position:absolute;left:7802;top:434;width:138;height:6;mso-wrap-style:none;v-text-anchor:middle;mso-position-horizontal-relative:page">
                  <v:fill o:detectmouseclick="t" type="solid" color2="#ff50af"/>
                  <v:stroke color="#3465a4" joinstyle="round" endcap="flat"/>
                  <w10:wrap type="none"/>
                </v:rect>
                <v:line id="shape_0" from="7797,434" to="7797,741" stroked="t" style="position:absolute;mso-position-horizontal-relative:page">
                  <v:stroke color="#00af50" weight="6480" joinstyle="miter" endcap="flat"/>
                  <v:fill o:detectmouseclick="t" on="false"/>
                </v:line>
                <v:line id="shape_0" from="7949,434" to="7949,741" stroked="t" style="position:absolute;mso-position-horizontal-relative:page">
                  <v:stroke color="#00af50" weight="6480" joinstyle="miter" endcap="flat"/>
                  <v:fill o:detectmouseclick="t" on="false"/>
                </v:line>
                <v:rect id="shape_0" fillcolor="#00af50" stroked="f" style="position:absolute;left:7802;top:735;width:138;height:6;mso-wrap-style:none;v-text-anchor:middle;mso-position-horizontal-relative:page">
                  <v:fill o:detectmouseclick="t" type="solid" color2="#ff50af"/>
                  <v:stroke color="#3465a4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17">
                <wp:simplePos x="0" y="0"/>
                <wp:positionH relativeFrom="page">
                  <wp:posOffset>5852160</wp:posOffset>
                </wp:positionH>
                <wp:positionV relativeFrom="paragraph">
                  <wp:posOffset>275590</wp:posOffset>
                </wp:positionV>
                <wp:extent cx="97155" cy="196215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480" cy="195480"/>
                        </a:xfrm>
                      </wpg:grpSpPr>
                      <wps:wsp>
                        <wps:cNvSpPr/>
                        <wps:nvSpPr>
                          <wps:cNvPr id="10" name=""/>
                          <wps:cNvSpPr/>
                        </wps:nvSpPr>
                        <wps:spPr>
                          <a:xfrm>
                            <a:off x="3240" y="0"/>
                            <a:ext cx="88200" cy="4320"/>
                          </a:xfrm>
                          <a:prstGeom prst="rect">
                            <a:avLst/>
                          </a:prstGeom>
                          <a:solidFill>
                            <a:srgbClr val="00af5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19548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af5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6480" y="0"/>
                            <a:ext cx="0" cy="19548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af5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nvSpPr>
                          <wps:cNvPr id="11" name=""/>
                          <wps:cNvSpPr/>
                        </wps:nvSpPr>
                        <wps:spPr>
                          <a:xfrm>
                            <a:off x="3240" y="191160"/>
                            <a:ext cx="88200" cy="4320"/>
                          </a:xfrm>
                          <a:prstGeom prst="rect">
                            <a:avLst/>
                          </a:prstGeom>
                          <a:solidFill>
                            <a:srgbClr val="00af5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60.8pt;margin-top:21.7pt;width:7.55pt;height:15.45pt" coordorigin="9216,434" coordsize="151,309">
                <v:rect id="shape_0" fillcolor="#00af50" stroked="f" style="position:absolute;left:9221;top:434;width:138;height:6;mso-wrap-style:none;v-text-anchor:middle;mso-position-horizontal-relative:page">
                  <v:fill o:detectmouseclick="t" type="solid" color2="#ff50af"/>
                  <v:stroke color="#3465a4" joinstyle="round" endcap="flat"/>
                  <w10:wrap type="none"/>
                </v:rect>
                <v:line id="shape_0" from="9216,434" to="9216,741" stroked="t" style="position:absolute;mso-position-horizontal-relative:page">
                  <v:stroke color="#00af50" weight="6480" joinstyle="miter" endcap="flat"/>
                  <v:fill o:detectmouseclick="t" on="false"/>
                </v:line>
                <v:line id="shape_0" from="9368,434" to="9368,741" stroked="t" style="position:absolute;mso-position-horizontal-relative:page">
                  <v:stroke color="#00af50" weight="6480" joinstyle="miter" endcap="flat"/>
                  <v:fill o:detectmouseclick="t" on="false"/>
                </v:line>
                <v:rect id="shape_0" fillcolor="#00af50" stroked="f" style="position:absolute;left:9221;top:735;width:138;height:6;mso-wrap-style:none;v-text-anchor:middle;mso-position-horizontal-relative:page">
                  <v:fill o:detectmouseclick="t" type="solid" color2="#ff50af"/>
                  <v:stroke color="#3465a4" joinstyle="round" endcap="flat"/>
                </v:rect>
              </v:group>
            </w:pict>
          </mc:Fallback>
        </mc:AlternateContent>
      </w:r>
      <w:r>
        <w:rPr>
          <w:w w:val="90"/>
          <w:sz w:val="24"/>
        </w:rPr>
        <w:t>Ich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brauche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viel</w:t>
      </w:r>
      <w:r>
        <w:rPr>
          <w:spacing w:val="-18"/>
          <w:w w:val="90"/>
          <w:sz w:val="24"/>
        </w:rPr>
        <w:t xml:space="preserve"> </w:t>
      </w:r>
      <w:r>
        <w:rPr>
          <w:w w:val="90"/>
          <w:sz w:val="24"/>
        </w:rPr>
        <w:t>Sonne.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=</w:t>
      </w:r>
    </w:p>
    <w:p>
      <w:pPr>
        <w:pStyle w:val="TextBody"/>
        <w:tabs>
          <w:tab w:val="clear" w:pos="708"/>
          <w:tab w:val="left" w:pos="6802" w:leader="none"/>
          <w:tab w:val="left" w:pos="8221" w:leader="none"/>
        </w:tabs>
        <w:spacing w:before="23" w:after="0"/>
        <w:ind w:left="924" w:hanging="0"/>
        <w:rPr/>
      </w:pPr>
      <w:r>
        <w:rPr>
          <w:w w:val="85"/>
        </w:rPr>
        <w:t>Sonne</w:t>
      </w:r>
      <w:r>
        <w:rPr>
          <w:spacing w:val="-29"/>
          <w:w w:val="85"/>
        </w:rPr>
        <w:t xml:space="preserve"> </w:t>
      </w:r>
      <w:r>
        <w:rPr>
          <w:w w:val="85"/>
        </w:rPr>
        <w:t>ist</w:t>
      </w:r>
      <w:r>
        <w:rPr>
          <w:spacing w:val="-27"/>
          <w:w w:val="85"/>
        </w:rPr>
        <w:t xml:space="preserve"> </w:t>
      </w:r>
      <w:r>
        <w:rPr>
          <w:w w:val="85"/>
        </w:rPr>
        <w:t>wichtig</w:t>
      </w:r>
      <w:r>
        <w:rPr>
          <w:spacing w:val="-29"/>
          <w:w w:val="85"/>
        </w:rPr>
        <w:t xml:space="preserve"> </w:t>
      </w:r>
      <w:r>
        <w:rPr>
          <w:w w:val="85"/>
        </w:rPr>
        <w:t>für</w:t>
      </w:r>
      <w:r>
        <w:rPr>
          <w:spacing w:val="-29"/>
          <w:w w:val="85"/>
        </w:rPr>
        <w:t xml:space="preserve"> </w:t>
      </w:r>
      <w:r>
        <w:rPr>
          <w:w w:val="85"/>
        </w:rPr>
        <w:t>mich.</w:t>
        <w:tab/>
      </w:r>
      <w:r>
        <w:rPr>
          <w:w w:val="90"/>
          <w:u w:val="single"/>
        </w:rPr>
        <w:t>richtig</w:t>
      </w:r>
      <w:r>
        <w:rPr>
          <w:w w:val="90"/>
        </w:rPr>
        <w:tab/>
        <w:t>falsch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924" w:leader="none"/>
          <w:tab w:val="left" w:pos="925" w:leader="none"/>
        </w:tabs>
        <w:spacing w:before="143" w:after="0"/>
        <w:rPr/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18">
                <wp:simplePos x="0" y="0"/>
                <wp:positionH relativeFrom="page">
                  <wp:posOffset>4951095</wp:posOffset>
                </wp:positionH>
                <wp:positionV relativeFrom="paragraph">
                  <wp:posOffset>273685</wp:posOffset>
                </wp:positionV>
                <wp:extent cx="97155" cy="197485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480" cy="196920"/>
                        </a:xfrm>
                      </wpg:grpSpPr>
                      <wps:wsp>
                        <wps:cNvSpPr/>
                        <wps:nvSpPr>
                          <wps:cNvPr id="12" name=""/>
                          <wps:cNvSpPr/>
                        </wps:nvSpPr>
                        <wps:spPr>
                          <a:xfrm>
                            <a:off x="3240" y="0"/>
                            <a:ext cx="88200" cy="4320"/>
                          </a:xfrm>
                          <a:prstGeom prst="rect">
                            <a:avLst/>
                          </a:prstGeom>
                          <a:solidFill>
                            <a:srgbClr val="00af5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19692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af5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6480" y="0"/>
                            <a:ext cx="0" cy="19692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af5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nvSpPr>
                          <wps:cNvPr id="13" name=""/>
                          <wps:cNvSpPr/>
                        </wps:nvSpPr>
                        <wps:spPr>
                          <a:xfrm>
                            <a:off x="3240" y="191880"/>
                            <a:ext cx="88200" cy="4320"/>
                          </a:xfrm>
                          <a:prstGeom prst="rect">
                            <a:avLst/>
                          </a:prstGeom>
                          <a:solidFill>
                            <a:srgbClr val="00af5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89.85pt;margin-top:21.55pt;width:7.55pt;height:15.45pt" coordorigin="7797,431" coordsize="151,309">
                <v:rect id="shape_0" fillcolor="#00af50" stroked="f" style="position:absolute;left:7802;top:431;width:138;height:6;mso-wrap-style:none;v-text-anchor:middle;mso-position-horizontal-relative:page">
                  <v:fill o:detectmouseclick="t" type="solid" color2="#ff50af"/>
                  <v:stroke color="#3465a4" joinstyle="round" endcap="flat"/>
                  <w10:wrap type="none"/>
                </v:rect>
                <v:line id="shape_0" from="7797,431" to="7797,740" stroked="t" style="position:absolute;mso-position-horizontal-relative:page">
                  <v:stroke color="#00af50" weight="6480" joinstyle="miter" endcap="flat"/>
                  <v:fill o:detectmouseclick="t" on="false"/>
                </v:line>
                <v:line id="shape_0" from="7949,431" to="7949,740" stroked="t" style="position:absolute;mso-position-horizontal-relative:page">
                  <v:stroke color="#00af50" weight="6480" joinstyle="miter" endcap="flat"/>
                  <v:fill o:detectmouseclick="t" on="false"/>
                </v:line>
                <v:rect id="shape_0" fillcolor="#00af50" stroked="f" style="position:absolute;left:7802;top:733;width:138;height:6;mso-wrap-style:none;v-text-anchor:middle;mso-position-horizontal-relative:page">
                  <v:fill o:detectmouseclick="t" type="solid" color2="#ff50af"/>
                  <v:stroke color="#3465a4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19">
                <wp:simplePos x="0" y="0"/>
                <wp:positionH relativeFrom="page">
                  <wp:posOffset>5852160</wp:posOffset>
                </wp:positionH>
                <wp:positionV relativeFrom="paragraph">
                  <wp:posOffset>273685</wp:posOffset>
                </wp:positionV>
                <wp:extent cx="97155" cy="197485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480" cy="196920"/>
                        </a:xfrm>
                      </wpg:grpSpPr>
                      <wps:wsp>
                        <wps:cNvSpPr/>
                        <wps:nvSpPr>
                          <wps:cNvPr id="14" name=""/>
                          <wps:cNvSpPr/>
                        </wps:nvSpPr>
                        <wps:spPr>
                          <a:xfrm>
                            <a:off x="3240" y="0"/>
                            <a:ext cx="88200" cy="4320"/>
                          </a:xfrm>
                          <a:prstGeom prst="rect">
                            <a:avLst/>
                          </a:prstGeom>
                          <a:solidFill>
                            <a:srgbClr val="00af5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19692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af5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6480" y="0"/>
                            <a:ext cx="0" cy="19692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af5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nvSpPr>
                          <wps:cNvPr id="15" name=""/>
                          <wps:cNvSpPr/>
                        </wps:nvSpPr>
                        <wps:spPr>
                          <a:xfrm>
                            <a:off x="3240" y="191880"/>
                            <a:ext cx="88200" cy="4320"/>
                          </a:xfrm>
                          <a:prstGeom prst="rect">
                            <a:avLst/>
                          </a:prstGeom>
                          <a:solidFill>
                            <a:srgbClr val="00af5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60.8pt;margin-top:21.55pt;width:7.55pt;height:15.45pt" coordorigin="9216,431" coordsize="151,309">
                <v:rect id="shape_0" fillcolor="#00af50" stroked="f" style="position:absolute;left:9221;top:431;width:138;height:6;mso-wrap-style:none;v-text-anchor:middle;mso-position-horizontal-relative:page">
                  <v:fill o:detectmouseclick="t" type="solid" color2="#ff50af"/>
                  <v:stroke color="#3465a4" joinstyle="round" endcap="flat"/>
                  <w10:wrap type="none"/>
                </v:rect>
                <v:line id="shape_0" from="9216,431" to="9216,740" stroked="t" style="position:absolute;mso-position-horizontal-relative:page">
                  <v:stroke color="#00af50" weight="6480" joinstyle="miter" endcap="flat"/>
                  <v:fill o:detectmouseclick="t" on="false"/>
                </v:line>
                <v:line id="shape_0" from="9368,431" to="9368,740" stroked="t" style="position:absolute;mso-position-horizontal-relative:page">
                  <v:stroke color="#00af50" weight="6480" joinstyle="miter" endcap="flat"/>
                  <v:fill o:detectmouseclick="t" on="false"/>
                </v:line>
                <v:rect id="shape_0" fillcolor="#00af50" stroked="f" style="position:absolute;left:9221;top:733;width:138;height:6;mso-wrap-style:none;v-text-anchor:middle;mso-position-horizontal-relative:page">
                  <v:fill o:detectmouseclick="t" type="solid" color2="#ff50af"/>
                  <v:stroke color="#3465a4" joinstyle="round" endcap="flat"/>
                </v:rect>
              </v:group>
            </w:pict>
          </mc:Fallback>
        </mc:AlternateContent>
      </w:r>
      <w:r>
        <w:rPr>
          <w:w w:val="90"/>
          <w:sz w:val="24"/>
        </w:rPr>
        <w:t>Am</w:t>
      </w:r>
      <w:r>
        <w:rPr>
          <w:spacing w:val="-18"/>
          <w:w w:val="90"/>
          <w:sz w:val="24"/>
        </w:rPr>
        <w:t xml:space="preserve"> </w:t>
      </w:r>
      <w:r>
        <w:rPr>
          <w:w w:val="90"/>
          <w:sz w:val="24"/>
        </w:rPr>
        <w:t>liebsten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bleiben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wir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zu</w:t>
      </w:r>
      <w:r>
        <w:rPr>
          <w:spacing w:val="-18"/>
          <w:w w:val="90"/>
          <w:sz w:val="24"/>
        </w:rPr>
        <w:t xml:space="preserve"> </w:t>
      </w:r>
      <w:r>
        <w:rPr>
          <w:w w:val="90"/>
          <w:sz w:val="24"/>
        </w:rPr>
        <w:t>Hause.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=</w:t>
      </w:r>
    </w:p>
    <w:p>
      <w:pPr>
        <w:pStyle w:val="TextBody"/>
        <w:tabs>
          <w:tab w:val="clear" w:pos="708"/>
          <w:tab w:val="left" w:pos="6802" w:leader="none"/>
          <w:tab w:val="left" w:pos="8221" w:leader="none"/>
        </w:tabs>
        <w:spacing w:before="23" w:after="0"/>
        <w:ind w:left="924" w:hanging="0"/>
        <w:rPr/>
      </w:pPr>
      <w:r>
        <w:rPr>
          <w:w w:val="85"/>
        </w:rPr>
        <w:t>Wir</w:t>
      </w:r>
      <w:r>
        <w:rPr>
          <w:spacing w:val="-27"/>
          <w:w w:val="85"/>
        </w:rPr>
        <w:t xml:space="preserve"> </w:t>
      </w:r>
      <w:r>
        <w:rPr>
          <w:w w:val="85"/>
        </w:rPr>
        <w:t>fliegen</w:t>
      </w:r>
      <w:r>
        <w:rPr>
          <w:spacing w:val="-27"/>
          <w:w w:val="85"/>
        </w:rPr>
        <w:t xml:space="preserve"> </w:t>
      </w:r>
      <w:r>
        <w:rPr>
          <w:w w:val="85"/>
        </w:rPr>
        <w:t>oft</w:t>
      </w:r>
      <w:r>
        <w:rPr>
          <w:spacing w:val="-27"/>
          <w:w w:val="85"/>
        </w:rPr>
        <w:t xml:space="preserve"> </w:t>
      </w:r>
      <w:r>
        <w:rPr>
          <w:w w:val="85"/>
        </w:rPr>
        <w:t>nach</w:t>
      </w:r>
      <w:r>
        <w:rPr>
          <w:spacing w:val="-27"/>
          <w:w w:val="85"/>
        </w:rPr>
        <w:t xml:space="preserve"> </w:t>
      </w:r>
      <w:r>
        <w:rPr>
          <w:w w:val="85"/>
        </w:rPr>
        <w:t>Spanien.</w:t>
        <w:tab/>
      </w:r>
      <w:r>
        <w:rPr>
          <w:w w:val="90"/>
        </w:rPr>
        <w:t>richtig</w:t>
        <w:tab/>
      </w:r>
      <w:r>
        <w:rPr>
          <w:w w:val="90"/>
          <w:u w:val="single"/>
        </w:rPr>
        <w:t>falsch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924" w:leader="none"/>
          <w:tab w:val="left" w:pos="925" w:leader="none"/>
        </w:tabs>
        <w:spacing w:before="143" w:after="0"/>
        <w:rPr/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20">
                <wp:simplePos x="0" y="0"/>
                <wp:positionH relativeFrom="page">
                  <wp:posOffset>4951095</wp:posOffset>
                </wp:positionH>
                <wp:positionV relativeFrom="paragraph">
                  <wp:posOffset>273685</wp:posOffset>
                </wp:positionV>
                <wp:extent cx="97155" cy="197485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480" cy="196920"/>
                        </a:xfrm>
                      </wpg:grpSpPr>
                      <wps:wsp>
                        <wps:cNvSpPr/>
                        <wps:nvSpPr>
                          <wps:cNvPr id="16" name=""/>
                          <wps:cNvSpPr/>
                        </wps:nvSpPr>
                        <wps:spPr>
                          <a:xfrm>
                            <a:off x="3240" y="0"/>
                            <a:ext cx="88200" cy="4320"/>
                          </a:xfrm>
                          <a:prstGeom prst="rect">
                            <a:avLst/>
                          </a:prstGeom>
                          <a:solidFill>
                            <a:srgbClr val="00af5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19692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af5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6480" y="0"/>
                            <a:ext cx="0" cy="19692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af5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nvSpPr>
                          <wps:cNvPr id="17" name=""/>
                          <wps:cNvSpPr/>
                        </wps:nvSpPr>
                        <wps:spPr>
                          <a:xfrm>
                            <a:off x="3240" y="191880"/>
                            <a:ext cx="88200" cy="4320"/>
                          </a:xfrm>
                          <a:prstGeom prst="rect">
                            <a:avLst/>
                          </a:prstGeom>
                          <a:solidFill>
                            <a:srgbClr val="00af5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89.85pt;margin-top:21.55pt;width:7.55pt;height:15.45pt" coordorigin="7797,431" coordsize="151,309">
                <v:rect id="shape_0" fillcolor="#00af50" stroked="f" style="position:absolute;left:7802;top:431;width:138;height:6;mso-wrap-style:none;v-text-anchor:middle;mso-position-horizontal-relative:page">
                  <v:fill o:detectmouseclick="t" type="solid" color2="#ff50af"/>
                  <v:stroke color="#3465a4" joinstyle="round" endcap="flat"/>
                  <w10:wrap type="none"/>
                </v:rect>
                <v:line id="shape_0" from="7797,431" to="7797,740" stroked="t" style="position:absolute;mso-position-horizontal-relative:page">
                  <v:stroke color="#00af50" weight="6480" joinstyle="miter" endcap="flat"/>
                  <v:fill o:detectmouseclick="t" on="false"/>
                </v:line>
                <v:line id="shape_0" from="7949,431" to="7949,740" stroked="t" style="position:absolute;mso-position-horizontal-relative:page">
                  <v:stroke color="#00af50" weight="6480" joinstyle="miter" endcap="flat"/>
                  <v:fill o:detectmouseclick="t" on="false"/>
                </v:line>
                <v:rect id="shape_0" fillcolor="#00af50" stroked="f" style="position:absolute;left:7802;top:733;width:138;height:6;mso-wrap-style:none;v-text-anchor:middle;mso-position-horizontal-relative:page">
                  <v:fill o:detectmouseclick="t" type="solid" color2="#ff50af"/>
                  <v:stroke color="#3465a4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21">
                <wp:simplePos x="0" y="0"/>
                <wp:positionH relativeFrom="page">
                  <wp:posOffset>5852160</wp:posOffset>
                </wp:positionH>
                <wp:positionV relativeFrom="paragraph">
                  <wp:posOffset>273685</wp:posOffset>
                </wp:positionV>
                <wp:extent cx="97155" cy="197485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480" cy="196920"/>
                        </a:xfrm>
                      </wpg:grpSpPr>
                      <wps:wsp>
                        <wps:cNvSpPr/>
                        <wps:nvSpPr>
                          <wps:cNvPr id="18" name=""/>
                          <wps:cNvSpPr/>
                        </wps:nvSpPr>
                        <wps:spPr>
                          <a:xfrm>
                            <a:off x="3240" y="0"/>
                            <a:ext cx="88200" cy="4320"/>
                          </a:xfrm>
                          <a:prstGeom prst="rect">
                            <a:avLst/>
                          </a:prstGeom>
                          <a:solidFill>
                            <a:srgbClr val="00af5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19692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af5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6480" y="0"/>
                            <a:ext cx="0" cy="19692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af5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nvSpPr>
                          <wps:cNvPr id="19" name=""/>
                          <wps:cNvSpPr/>
                        </wps:nvSpPr>
                        <wps:spPr>
                          <a:xfrm>
                            <a:off x="3240" y="191880"/>
                            <a:ext cx="88200" cy="4320"/>
                          </a:xfrm>
                          <a:prstGeom prst="rect">
                            <a:avLst/>
                          </a:prstGeom>
                          <a:solidFill>
                            <a:srgbClr val="00af5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60.8pt;margin-top:21.55pt;width:7.55pt;height:15.45pt" coordorigin="9216,431" coordsize="151,309">
                <v:rect id="shape_0" fillcolor="#00af50" stroked="f" style="position:absolute;left:9221;top:431;width:138;height:6;mso-wrap-style:none;v-text-anchor:middle;mso-position-horizontal-relative:page">
                  <v:fill o:detectmouseclick="t" type="solid" color2="#ff50af"/>
                  <v:stroke color="#3465a4" joinstyle="round" endcap="flat"/>
                  <w10:wrap type="none"/>
                </v:rect>
                <v:line id="shape_0" from="9216,431" to="9216,740" stroked="t" style="position:absolute;mso-position-horizontal-relative:page">
                  <v:stroke color="#00af50" weight="6480" joinstyle="miter" endcap="flat"/>
                  <v:fill o:detectmouseclick="t" on="false"/>
                </v:line>
                <v:line id="shape_0" from="9368,431" to="9368,740" stroked="t" style="position:absolute;mso-position-horizontal-relative:page">
                  <v:stroke color="#00af50" weight="6480" joinstyle="miter" endcap="flat"/>
                  <v:fill o:detectmouseclick="t" on="false"/>
                </v:line>
                <v:rect id="shape_0" fillcolor="#00af50" stroked="f" style="position:absolute;left:9221;top:733;width:138;height:6;mso-wrap-style:none;v-text-anchor:middle;mso-position-horizontal-relative:page">
                  <v:fill o:detectmouseclick="t" type="solid" color2="#ff50af"/>
                  <v:stroke color="#3465a4" joinstyle="round" endcap="flat"/>
                </v:rect>
              </v:group>
            </w:pict>
          </mc:Fallback>
        </mc:AlternateContent>
      </w:r>
      <w:r>
        <w:rPr>
          <w:w w:val="90"/>
          <w:sz w:val="24"/>
        </w:rPr>
        <w:t>Ich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habe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6</w:t>
      </w:r>
      <w:r>
        <w:rPr>
          <w:spacing w:val="-18"/>
          <w:w w:val="90"/>
          <w:sz w:val="24"/>
        </w:rPr>
        <w:t xml:space="preserve"> </w:t>
      </w:r>
      <w:r>
        <w:rPr>
          <w:w w:val="90"/>
          <w:sz w:val="24"/>
        </w:rPr>
        <w:t>Wochen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Ferien.</w:t>
      </w:r>
      <w:r>
        <w:rPr>
          <w:spacing w:val="-18"/>
          <w:w w:val="90"/>
          <w:sz w:val="24"/>
        </w:rPr>
        <w:t xml:space="preserve"> </w:t>
      </w:r>
      <w:r>
        <w:rPr>
          <w:w w:val="90"/>
          <w:sz w:val="24"/>
        </w:rPr>
        <w:t>=</w:t>
      </w:r>
    </w:p>
    <w:p>
      <w:pPr>
        <w:pStyle w:val="TextBody"/>
        <w:tabs>
          <w:tab w:val="clear" w:pos="708"/>
          <w:tab w:val="left" w:pos="6802" w:leader="none"/>
          <w:tab w:val="left" w:pos="8221" w:leader="none"/>
        </w:tabs>
        <w:spacing w:before="23" w:after="0"/>
        <w:ind w:left="924" w:hanging="0"/>
        <w:rPr/>
      </w:pPr>
      <w:r>
        <w:rPr>
          <w:w w:val="85"/>
        </w:rPr>
        <w:t>Ich</w:t>
      </w:r>
      <w:r>
        <w:rPr>
          <w:spacing w:val="-30"/>
          <w:w w:val="85"/>
        </w:rPr>
        <w:t xml:space="preserve"> </w:t>
      </w:r>
      <w:r>
        <w:rPr>
          <w:w w:val="85"/>
        </w:rPr>
        <w:t>habe</w:t>
      </w:r>
      <w:r>
        <w:rPr>
          <w:spacing w:val="-30"/>
          <w:w w:val="85"/>
        </w:rPr>
        <w:t xml:space="preserve"> </w:t>
      </w:r>
      <w:r>
        <w:rPr>
          <w:w w:val="85"/>
        </w:rPr>
        <w:t>30</w:t>
      </w:r>
      <w:r>
        <w:rPr>
          <w:spacing w:val="-30"/>
          <w:w w:val="85"/>
        </w:rPr>
        <w:t xml:space="preserve"> </w:t>
      </w:r>
      <w:r>
        <w:rPr>
          <w:w w:val="85"/>
        </w:rPr>
        <w:t>Tage</w:t>
      </w:r>
      <w:r>
        <w:rPr>
          <w:spacing w:val="-30"/>
          <w:w w:val="85"/>
        </w:rPr>
        <w:t xml:space="preserve"> </w:t>
      </w:r>
      <w:r>
        <w:rPr>
          <w:w w:val="85"/>
        </w:rPr>
        <w:t>Ferien.</w:t>
        <w:tab/>
      </w:r>
      <w:del w:id="32" w:author="mak9" w:date="2021-05-24T15:30:00Z">
        <w:r>
          <w:rPr>
            <w:w w:val="90"/>
          </w:rPr>
          <w:delText>richtig</w:delText>
        </w:r>
      </w:del>
      <w:ins w:id="33" w:author="mak9" w:date="2021-05-24T15:30:00Z">
        <w:r>
          <w:rPr>
            <w:w w:val="90"/>
          </w:rPr>
          <w:t xml:space="preserve"> </w:t>
        </w:r>
      </w:ins>
      <w:r>
        <w:rPr>
          <w:w w:val="90"/>
        </w:rPr>
        <w:tab/>
      </w:r>
      <w:r>
        <w:rPr>
          <w:w w:val="90"/>
          <w:u w:val="single"/>
        </w:rPr>
        <w:t>falsch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924" w:leader="none"/>
          <w:tab w:val="left" w:pos="925" w:leader="none"/>
        </w:tabs>
        <w:spacing w:before="145" w:after="0"/>
        <w:rPr/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22">
                <wp:simplePos x="0" y="0"/>
                <wp:positionH relativeFrom="page">
                  <wp:posOffset>4951095</wp:posOffset>
                </wp:positionH>
                <wp:positionV relativeFrom="paragraph">
                  <wp:posOffset>274955</wp:posOffset>
                </wp:positionV>
                <wp:extent cx="97155" cy="197485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480" cy="196920"/>
                        </a:xfrm>
                      </wpg:grpSpPr>
                      <wps:wsp>
                        <wps:cNvSpPr/>
                        <wps:nvSpPr>
                          <wps:cNvPr id="20" name=""/>
                          <wps:cNvSpPr/>
                        </wps:nvSpPr>
                        <wps:spPr>
                          <a:xfrm>
                            <a:off x="3240" y="0"/>
                            <a:ext cx="88200" cy="4320"/>
                          </a:xfrm>
                          <a:prstGeom prst="rect">
                            <a:avLst/>
                          </a:prstGeom>
                          <a:solidFill>
                            <a:srgbClr val="00af5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19692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af5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6480" y="0"/>
                            <a:ext cx="0" cy="19692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af5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nvSpPr>
                          <wps:cNvPr id="21" name=""/>
                          <wps:cNvSpPr/>
                        </wps:nvSpPr>
                        <wps:spPr>
                          <a:xfrm>
                            <a:off x="3240" y="191880"/>
                            <a:ext cx="88200" cy="4320"/>
                          </a:xfrm>
                          <a:prstGeom prst="rect">
                            <a:avLst/>
                          </a:prstGeom>
                          <a:solidFill>
                            <a:srgbClr val="00af5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89.85pt;margin-top:21.65pt;width:7.55pt;height:15.5pt" coordorigin="7797,433" coordsize="151,310">
                <v:rect id="shape_0" fillcolor="#00af50" stroked="f" style="position:absolute;left:7802;top:433;width:138;height:6;mso-wrap-style:none;v-text-anchor:middle;mso-position-horizontal-relative:page">
                  <v:fill o:detectmouseclick="t" type="solid" color2="#ff50af"/>
                  <v:stroke color="#3465a4" joinstyle="round" endcap="flat"/>
                  <w10:wrap type="none"/>
                </v:rect>
                <v:line id="shape_0" from="7797,433" to="7797,742" stroked="t" style="position:absolute;mso-position-horizontal-relative:page">
                  <v:stroke color="#00af50" weight="6480" joinstyle="miter" endcap="flat"/>
                  <v:fill o:detectmouseclick="t" on="false"/>
                </v:line>
                <v:line id="shape_0" from="7949,433" to="7949,742" stroked="t" style="position:absolute;mso-position-horizontal-relative:page">
                  <v:stroke color="#00af50" weight="6480" joinstyle="miter" endcap="flat"/>
                  <v:fill o:detectmouseclick="t" on="false"/>
                </v:line>
                <v:rect id="shape_0" fillcolor="#00af50" stroked="f" style="position:absolute;left:7802;top:735;width:138;height:6;mso-wrap-style:none;v-text-anchor:middle;mso-position-horizontal-relative:page">
                  <v:fill o:detectmouseclick="t" type="solid" color2="#ff50af"/>
                  <v:stroke color="#3465a4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23">
                <wp:simplePos x="0" y="0"/>
                <wp:positionH relativeFrom="page">
                  <wp:posOffset>5852160</wp:posOffset>
                </wp:positionH>
                <wp:positionV relativeFrom="paragraph">
                  <wp:posOffset>274955</wp:posOffset>
                </wp:positionV>
                <wp:extent cx="97155" cy="197485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480" cy="196920"/>
                        </a:xfrm>
                      </wpg:grpSpPr>
                      <wps:wsp>
                        <wps:cNvSpPr/>
                        <wps:nvSpPr>
                          <wps:cNvPr id="22" name=""/>
                          <wps:cNvSpPr/>
                        </wps:nvSpPr>
                        <wps:spPr>
                          <a:xfrm>
                            <a:off x="3240" y="0"/>
                            <a:ext cx="88200" cy="4320"/>
                          </a:xfrm>
                          <a:prstGeom prst="rect">
                            <a:avLst/>
                          </a:prstGeom>
                          <a:solidFill>
                            <a:srgbClr val="00af5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19692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af5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6480" y="0"/>
                            <a:ext cx="0" cy="19692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af5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nvSpPr>
                          <wps:cNvPr id="23" name=""/>
                          <wps:cNvSpPr/>
                        </wps:nvSpPr>
                        <wps:spPr>
                          <a:xfrm>
                            <a:off x="3240" y="191880"/>
                            <a:ext cx="88200" cy="4320"/>
                          </a:xfrm>
                          <a:prstGeom prst="rect">
                            <a:avLst/>
                          </a:prstGeom>
                          <a:solidFill>
                            <a:srgbClr val="00af5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60.8pt;margin-top:21.65pt;width:7.55pt;height:15.5pt" coordorigin="9216,433" coordsize="151,310">
                <v:rect id="shape_0" fillcolor="#00af50" stroked="f" style="position:absolute;left:9221;top:433;width:138;height:6;mso-wrap-style:none;v-text-anchor:middle;mso-position-horizontal-relative:page">
                  <v:fill o:detectmouseclick="t" type="solid" color2="#ff50af"/>
                  <v:stroke color="#3465a4" joinstyle="round" endcap="flat"/>
                  <w10:wrap type="none"/>
                </v:rect>
                <v:line id="shape_0" from="9216,433" to="9216,742" stroked="t" style="position:absolute;mso-position-horizontal-relative:page">
                  <v:stroke color="#00af50" weight="6480" joinstyle="miter" endcap="flat"/>
                  <v:fill o:detectmouseclick="t" on="false"/>
                </v:line>
                <v:line id="shape_0" from="9368,433" to="9368,742" stroked="t" style="position:absolute;mso-position-horizontal-relative:page">
                  <v:stroke color="#00af50" weight="6480" joinstyle="miter" endcap="flat"/>
                  <v:fill o:detectmouseclick="t" on="false"/>
                </v:line>
                <v:rect id="shape_0" fillcolor="#00af50" stroked="f" style="position:absolute;left:9221;top:735;width:138;height:6;mso-wrap-style:none;v-text-anchor:middle;mso-position-horizontal-relative:page">
                  <v:fill o:detectmouseclick="t" type="solid" color2="#ff50af"/>
                  <v:stroke color="#3465a4" joinstyle="round" endcap="flat"/>
                </v:rect>
              </v:group>
            </w:pict>
          </mc:Fallback>
        </mc:AlternateContent>
      </w:r>
      <w:r>
        <w:rPr>
          <w:w w:val="90"/>
          <w:sz w:val="24"/>
        </w:rPr>
        <w:t>Es</w:t>
      </w:r>
      <w:r>
        <w:rPr>
          <w:spacing w:val="-23"/>
          <w:w w:val="90"/>
          <w:sz w:val="24"/>
        </w:rPr>
        <w:t xml:space="preserve"> </w:t>
      </w:r>
      <w:r>
        <w:rPr>
          <w:w w:val="90"/>
          <w:sz w:val="24"/>
        </w:rPr>
        <w:t>stört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mich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nicht,</w:t>
      </w:r>
      <w:r>
        <w:rPr>
          <w:spacing w:val="-23"/>
          <w:w w:val="90"/>
          <w:sz w:val="24"/>
        </w:rPr>
        <w:t xml:space="preserve"> </w:t>
      </w:r>
      <w:r>
        <w:rPr>
          <w:w w:val="90"/>
          <w:sz w:val="24"/>
        </w:rPr>
        <w:t>wenn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ich</w:t>
      </w:r>
      <w:r>
        <w:rPr>
          <w:spacing w:val="-23"/>
          <w:w w:val="90"/>
          <w:sz w:val="24"/>
        </w:rPr>
        <w:t xml:space="preserve"> </w:t>
      </w:r>
      <w:r>
        <w:rPr>
          <w:w w:val="90"/>
          <w:sz w:val="24"/>
        </w:rPr>
        <w:t>Schnee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räumen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muss.</w:t>
      </w:r>
      <w:r>
        <w:rPr>
          <w:spacing w:val="-24"/>
          <w:w w:val="90"/>
          <w:sz w:val="24"/>
        </w:rPr>
        <w:t xml:space="preserve"> </w:t>
      </w:r>
      <w:r>
        <w:rPr>
          <w:w w:val="90"/>
          <w:sz w:val="24"/>
        </w:rPr>
        <w:t>=</w:t>
      </w:r>
    </w:p>
    <w:p>
      <w:pPr>
        <w:pStyle w:val="TextBody"/>
        <w:tabs>
          <w:tab w:val="clear" w:pos="708"/>
          <w:tab w:val="left" w:pos="6802" w:leader="none"/>
          <w:tab w:val="left" w:pos="8221" w:leader="none"/>
        </w:tabs>
        <w:spacing w:before="24" w:after="0"/>
        <w:ind w:left="924" w:hanging="0"/>
        <w:rPr/>
      </w:pPr>
      <w:r>
        <w:rPr>
          <w:w w:val="85"/>
        </w:rPr>
        <w:t xml:space="preserve">Ich </w:t>
      </w:r>
      <w:r>
        <w:rPr>
          <w:spacing w:val="-39"/>
          <w:w w:val="85"/>
        </w:rPr>
        <w:t xml:space="preserve">  </w:t>
      </w:r>
      <w:r>
        <w:rPr>
          <w:w w:val="85"/>
        </w:rPr>
        <w:t>mag</w:t>
      </w:r>
      <w:r>
        <w:rPr>
          <w:spacing w:val="-39"/>
          <w:w w:val="85"/>
        </w:rPr>
        <w:t xml:space="preserve">   </w:t>
      </w:r>
      <w:r>
        <w:rPr>
          <w:w w:val="85"/>
        </w:rPr>
        <w:t xml:space="preserve">Schnee  räumen </w:t>
      </w:r>
      <w:r>
        <w:rPr>
          <w:spacing w:val="-39"/>
          <w:w w:val="85"/>
        </w:rPr>
        <w:t xml:space="preserve">  </w:t>
      </w:r>
      <w:r>
        <w:rPr>
          <w:w w:val="85"/>
        </w:rPr>
        <w:t>eigentlich.</w:t>
        <w:tab/>
      </w:r>
      <w:del w:id="34" w:author="mak9" w:date="2021-05-24T15:30:00Z">
        <w:r>
          <w:rPr>
            <w:w w:val="90"/>
          </w:rPr>
          <w:delText>richtig</w:delText>
        </w:r>
      </w:del>
      <w:ins w:id="35" w:author="mak9" w:date="2021-05-24T15:30:00Z">
        <w:r>
          <w:rPr>
            <w:w w:val="90"/>
          </w:rPr>
          <w:t xml:space="preserve"> </w:t>
        </w:r>
      </w:ins>
      <w:r>
        <w:rPr>
          <w:w w:val="90"/>
        </w:rPr>
        <w:tab/>
      </w:r>
      <w:r>
        <w:rPr>
          <w:w w:val="90"/>
          <w:u w:val="single"/>
        </w:rPr>
        <w:t>falsch</w:t>
      </w:r>
      <w:r>
        <w:rPr>
          <w:rFonts w:cs="Times New Roman" w:ascii="Times New Roman" w:hAnsi="Times New Roman"/>
          <w:color w:val="76923B"/>
          <w:w w:val="99"/>
          <w:sz w:val="20"/>
          <w:u w:val="single" w:color="75913A"/>
        </w:rPr>
        <w:t xml:space="preserve"> </w:t>
      </w:r>
    </w:p>
    <w:p>
      <w:pPr>
        <w:pStyle w:val="TextBody"/>
        <w:tabs>
          <w:tab w:val="clear" w:pos="708"/>
          <w:tab w:val="left" w:pos="6802" w:leader="none"/>
          <w:tab w:val="left" w:pos="8221" w:leader="none"/>
        </w:tabs>
        <w:spacing w:before="24" w:after="0"/>
        <w:ind w:left="924" w:hanging="0"/>
        <w:rPr>
          <w:rFonts w:ascii="Times New Roman" w:hAnsi="Times New Roman" w:cs="Times New Roman"/>
          <w:color w:val="76923B"/>
          <w:w w:val="99"/>
          <w:sz w:val="20"/>
          <w:u w:val="single" w:color="75913A"/>
        </w:rPr>
      </w:pPr>
      <w:r>
        <w:rPr>
          <w:rFonts w:cs="Times New Roman" w:ascii="Times New Roman" w:hAnsi="Times New Roman"/>
          <w:color w:val="76923B"/>
          <w:w w:val="99"/>
          <w:sz w:val="20"/>
          <w:u w:val="single" w:color="75913A"/>
        </w:rPr>
      </w:r>
    </w:p>
    <w:p>
      <w:pPr>
        <w:pStyle w:val="Normal"/>
        <w:tabs>
          <w:tab w:val="clear" w:pos="708"/>
          <w:tab w:val="left" w:pos="800" w:leader="none"/>
        </w:tabs>
        <w:spacing w:before="121" w:after="200"/>
        <w:ind w:right="155" w:hanging="0"/>
        <w:jc w:val="right"/>
        <w:rPr/>
      </w:pPr>
      <w:r>
        <w:rPr>
          <w:rFonts w:ascii="Times New Roman" w:hAnsi="Times New Roman"/>
          <w:sz w:val="24"/>
          <w:szCs w:val="24"/>
          <w:u w:val="single" w:color="75913A"/>
        </w:rPr>
        <w:tab/>
      </w:r>
      <w:ins w:id="36" w:author="mak9" w:date="2021-05-24T15:31:00Z">
        <w:r>
          <w:rPr>
            <w:rFonts w:ascii="Times New Roman" w:hAnsi="Times New Roman"/>
            <w:sz w:val="24"/>
            <w:szCs w:val="24"/>
            <w:u w:val="single" w:color="75913A"/>
          </w:rPr>
          <w:t>4</w:t>
        </w:r>
      </w:ins>
      <w:r>
        <w:rPr>
          <w:rFonts w:ascii="Times New Roman" w:hAnsi="Times New Roman"/>
          <w:sz w:val="24"/>
          <w:szCs w:val="24"/>
        </w:rPr>
        <w:t>/6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Punkte</w:t>
      </w:r>
    </w:p>
    <w:p>
      <w:pPr>
        <w:pStyle w:val="Heading3"/>
        <w:tabs>
          <w:tab w:val="clear" w:pos="708"/>
          <w:tab w:val="left" w:pos="924" w:leader="none"/>
          <w:tab w:val="left" w:pos="925" w:leader="none"/>
        </w:tabs>
        <w:ind w:left="0" w:hanging="0"/>
        <w:rPr/>
      </w:pPr>
      <w:r>
        <w:rPr/>
        <w:t xml:space="preserve">7. Sie sind in einer deutschen Stadt im Urlaub. Sie schreiben eine kurze E-Mail an eine/n Freund/in. Sie schreiben, wie das Wetter gestern war und wie das Wetter heute ist. </w:t>
      </w:r>
    </w:p>
    <w:p>
      <w:pPr>
        <w:pStyle w:val="Heading3"/>
        <w:tabs>
          <w:tab w:val="clear" w:pos="708"/>
          <w:tab w:val="left" w:pos="924" w:leader="none"/>
          <w:tab w:val="left" w:pos="925" w:leader="none"/>
        </w:tabs>
        <w:ind w:left="0" w:hanging="0"/>
        <w:rPr/>
      </w:pPr>
      <w:r>
        <w:rPr/>
      </w:r>
    </w:p>
    <w:p>
      <w:pPr>
        <w:pStyle w:val="Normal"/>
        <w:tabs>
          <w:tab w:val="clear" w:pos="708"/>
          <w:tab w:val="left" w:pos="774" w:leader="none"/>
        </w:tabs>
        <w:spacing w:before="0" w:after="0"/>
        <w:rPr/>
      </w:pPr>
      <w:r>
        <w:rPr>
          <w:rFonts w:ascii="Times New Roman" w:hAnsi="Times New Roman"/>
          <w:sz w:val="24"/>
          <w:szCs w:val="24"/>
        </w:rPr>
        <w:t>Sehr geehrte/r ... / Liebe/r ... / Hallo ...</w:t>
      </w:r>
    </w:p>
    <w:p>
      <w:pPr>
        <w:pStyle w:val="Normal"/>
        <w:tabs>
          <w:tab w:val="clear" w:pos="708"/>
          <w:tab w:val="left" w:pos="774" w:leader="none"/>
        </w:tabs>
        <w:spacing w:before="0" w:after="0"/>
        <w:rPr/>
      </w:pPr>
      <w:r>
        <w:rPr>
          <w:rFonts w:ascii="Times New Roman" w:hAnsi="Times New Roman"/>
          <w:sz w:val="24"/>
          <w:szCs w:val="24"/>
        </w:rPr>
        <w:t>bei uns ist das Wetter....</w:t>
      </w:r>
    </w:p>
    <w:p>
      <w:pPr>
        <w:pStyle w:val="Normal"/>
        <w:tabs>
          <w:tab w:val="clear" w:pos="708"/>
          <w:tab w:val="left" w:pos="774" w:leader="none"/>
        </w:tabs>
        <w:spacing w:before="0" w:after="0"/>
        <w:rPr/>
      </w:pPr>
      <w:r>
        <w:rPr>
          <w:rFonts w:ascii="Times New Roman" w:hAnsi="Times New Roman"/>
          <w:sz w:val="24"/>
          <w:szCs w:val="24"/>
        </w:rPr>
        <w:t>Heute...</w:t>
      </w:r>
    </w:p>
    <w:p>
      <w:pPr>
        <w:pStyle w:val="Normal"/>
        <w:tabs>
          <w:tab w:val="clear" w:pos="708"/>
          <w:tab w:val="left" w:pos="774" w:leader="none"/>
        </w:tabs>
        <w:spacing w:before="0" w:after="0"/>
        <w:rPr/>
      </w:pPr>
      <w:r>
        <w:rPr>
          <w:rFonts w:ascii="Times New Roman" w:hAnsi="Times New Roman"/>
          <w:sz w:val="24"/>
          <w:szCs w:val="24"/>
        </w:rPr>
        <w:t>Gestern ...besser/schlechter.</w:t>
      </w:r>
    </w:p>
    <w:p>
      <w:pPr>
        <w:pStyle w:val="Normal"/>
        <w:tabs>
          <w:tab w:val="clear" w:pos="708"/>
          <w:tab w:val="left" w:pos="774" w:leader="none"/>
        </w:tabs>
        <w:spacing w:before="0" w:after="0"/>
        <w:rPr/>
      </w:pPr>
      <w:r>
        <w:rPr>
          <w:rFonts w:ascii="Times New Roman" w:hAnsi="Times New Roman"/>
          <w:sz w:val="24"/>
          <w:szCs w:val="24"/>
        </w:rPr>
        <w:t>Es waren...Am Morgen/Am Abend ...</w:t>
      </w:r>
    </w:p>
    <w:p>
      <w:pPr>
        <w:pStyle w:val="Normal"/>
        <w:tabs>
          <w:tab w:val="clear" w:pos="708"/>
          <w:tab w:val="left" w:pos="774" w:leader="none"/>
        </w:tabs>
        <w:spacing w:before="0" w:after="0"/>
        <w:rPr/>
      </w:pPr>
      <w:r>
        <w:rPr>
          <w:rFonts w:ascii="Times New Roman" w:hAnsi="Times New Roman"/>
          <w:sz w:val="24"/>
          <w:szCs w:val="24"/>
        </w:rPr>
        <w:t>Ich hoffe, bei euch ...</w:t>
      </w:r>
    </w:p>
    <w:p>
      <w:pPr>
        <w:pStyle w:val="Normal"/>
        <w:tabs>
          <w:tab w:val="clear" w:pos="708"/>
          <w:tab w:val="left" w:pos="774" w:leader="none"/>
        </w:tabs>
        <w:spacing w:before="0" w:after="0"/>
        <w:rPr/>
      </w:pPr>
      <w:r>
        <w:rPr>
          <w:rFonts w:ascii="Times New Roman" w:hAnsi="Times New Roman"/>
          <w:sz w:val="24"/>
          <w:szCs w:val="24"/>
        </w:rPr>
        <w:t xml:space="preserve">Mit freundlichen Grüßen / Liebe Grüße / Viele Grüße.... </w:t>
      </w:r>
    </w:p>
    <w:p>
      <w:pPr>
        <w:pStyle w:val="Normal"/>
        <w:tabs>
          <w:tab w:val="clear" w:pos="708"/>
          <w:tab w:val="left" w:pos="774" w:leader="none"/>
        </w:tabs>
        <w:spacing w:before="0" w:after="0"/>
        <w:rPr/>
      </w:pPr>
      <w:r>
        <w:rPr>
          <w:rFonts w:ascii="Times New Roman" w:hAnsi="Times New Roman"/>
          <w:sz w:val="24"/>
          <w:szCs w:val="24"/>
        </w:rPr>
        <w:t>Lieber Paolo,</w:t>
      </w:r>
    </w:p>
    <w:p>
      <w:pPr>
        <w:pStyle w:val="Normal"/>
        <w:tabs>
          <w:tab w:val="clear" w:pos="708"/>
          <w:tab w:val="left" w:pos="774" w:leader="none"/>
        </w:tabs>
        <w:spacing w:lineRule="auto" w:line="360" w:before="0" w:after="0"/>
        <w:rPr/>
      </w:pPr>
      <w:r>
        <w:rPr/>
        <mc:AlternateContent>
          <mc:Choice Requires="wps">
            <w:drawing>
              <wp:inline distT="0" distB="0" distL="114300" distR="114300">
                <wp:extent cx="5761355" cy="19685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"/>
                        <wps:cNvSpPr/>
                      </wps:nvSpPr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55pt;width:453.55pt;height:1.45pt;mso-wrap-style:none;v-text-anchor:middle;mso-position-vertical:top">
                <v:fill o:detectmouseclick="t" type="solid" color2="#5f5f5f"/>
                <v:stroke color="#3465a4" joinstyle="round" endcap="flat"/>
                <w10:wrap type="none"/>
              </v:rect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ich bin in München und es ist toll! Heute </w:t>
      </w:r>
      <w:ins w:id="37" w:author="mak9" w:date="2021-05-24T15:31:00Z">
        <w:r>
          <w:rPr>
            <w:rFonts w:ascii="Times New Roman" w:hAnsi="Times New Roman"/>
            <w:sz w:val="24"/>
            <w:szCs w:val="24"/>
          </w:rPr>
          <w:t xml:space="preserve">scheint </w:t>
        </w:r>
      </w:ins>
      <w:r>
        <w:rPr>
          <w:rFonts w:ascii="Times New Roman" w:hAnsi="Times New Roman"/>
          <w:sz w:val="24"/>
          <w:szCs w:val="24"/>
        </w:rPr>
        <w:t xml:space="preserve">die Sonne </w:t>
      </w:r>
      <w:del w:id="38" w:author="mak9" w:date="2021-05-24T15:32:00Z">
        <w:r>
          <w:rPr>
            <w:rFonts w:ascii="Times New Roman" w:hAnsi="Times New Roman"/>
            <w:sz w:val="24"/>
            <w:szCs w:val="24"/>
          </w:rPr>
          <w:delText xml:space="preserve">scheint </w:delText>
        </w:r>
      </w:del>
      <w:ins w:id="39" w:author="mak9" w:date="2021-05-24T15:32:00Z">
        <w:r>
          <w:rPr>
            <w:rFonts w:ascii="Times New Roman" w:hAnsi="Times New Roman"/>
            <w:sz w:val="24"/>
            <w:szCs w:val="24"/>
          </w:rPr>
          <w:t xml:space="preserve">  </w:t>
        </w:r>
      </w:ins>
      <w:r>
        <w:rPr>
          <w:rFonts w:ascii="Times New Roman" w:hAnsi="Times New Roman"/>
          <w:sz w:val="24"/>
          <w:szCs w:val="24"/>
        </w:rPr>
        <w:t xml:space="preserve">und es ist </w:t>
      </w:r>
      <w:del w:id="40" w:author="mak9" w:date="2021-05-24T15:32:00Z">
        <w:r>
          <w:rPr>
            <w:rFonts w:ascii="Times New Roman" w:hAnsi="Times New Roman"/>
            <w:sz w:val="24"/>
            <w:szCs w:val="24"/>
          </w:rPr>
          <w:delText xml:space="preserve">halb </w:delText>
        </w:r>
      </w:del>
      <w:ins w:id="41" w:author="mak9" w:date="2021-05-24T15:32:00Z">
        <w:r>
          <w:rPr>
            <w:rFonts w:ascii="Times New Roman" w:hAnsi="Times New Roman"/>
            <w:sz w:val="24"/>
            <w:szCs w:val="24"/>
          </w:rPr>
          <w:t xml:space="preserve">nicht </w:t>
        </w:r>
      </w:ins>
      <w:r>
        <w:rPr>
          <w:rFonts w:ascii="Times New Roman" w:hAnsi="Times New Roman"/>
          <w:sz w:val="24"/>
          <w:szCs w:val="24"/>
        </w:rPr>
        <w:t xml:space="preserve">so heiß. Es ist das </w:t>
      </w:r>
    </w:p>
    <w:p>
      <w:pPr>
        <w:pStyle w:val="Normal"/>
        <w:tabs>
          <w:tab w:val="clear" w:pos="708"/>
          <w:tab w:val="left" w:pos="774" w:leader="none"/>
        </w:tabs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114300" distR="114300">
                <wp:extent cx="5761355" cy="19685"/>
                <wp:effectExtent l="0" t="0" r="0" b="0"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5" name=""/>
                        <wps:cNvSpPr/>
                      </wps:nvSpPr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55pt;width:453.55pt;height:1.45pt;mso-wrap-style:none;v-text-anchor:middle;mso-position-vertical:top">
                <v:fill o:detectmouseclick="t" type="solid" color2="#5f5f5f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774" w:leader="none"/>
        </w:tabs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perfekte Wetter für eine</w:t>
      </w:r>
      <w:ins w:id="42" w:author="mak9" w:date="2021-05-24T15:32:00Z">
        <w:r>
          <w:rPr>
            <w:rFonts w:ascii="Times New Roman" w:hAnsi="Times New Roman"/>
            <w:sz w:val="24"/>
            <w:szCs w:val="24"/>
          </w:rPr>
          <w:t>n</w:t>
        </w:r>
      </w:ins>
      <w:r>
        <w:rPr>
          <w:rFonts w:ascii="Times New Roman" w:hAnsi="Times New Roman"/>
          <w:sz w:val="24"/>
          <w:szCs w:val="24"/>
        </w:rPr>
        <w:t xml:space="preserve"> Spaziergang in der Stadt! Trotzdem </w:t>
      </w:r>
      <w:ins w:id="43" w:author="mak9" w:date="2021-05-24T15:32:00Z">
        <w:r>
          <w:rPr>
            <w:rFonts w:ascii="Times New Roman" w:hAnsi="Times New Roman"/>
            <w:sz w:val="24"/>
            <w:szCs w:val="24"/>
          </w:rPr>
          <w:t xml:space="preserve">war </w:t>
        </w:r>
      </w:ins>
      <w:r>
        <w:rPr>
          <w:rFonts w:ascii="Times New Roman" w:hAnsi="Times New Roman"/>
          <w:sz w:val="24"/>
          <w:szCs w:val="24"/>
        </w:rPr>
        <w:t>gestern d</w:t>
      </w:r>
      <w:ins w:id="44" w:author="mak9" w:date="2021-05-24T15:32:00Z">
        <w:r>
          <w:rPr>
            <w:rFonts w:ascii="Times New Roman" w:hAnsi="Times New Roman"/>
            <w:sz w:val="24"/>
            <w:szCs w:val="24"/>
          </w:rPr>
          <w:t>as</w:t>
        </w:r>
      </w:ins>
      <w:del w:id="45" w:author="mak9" w:date="2021-05-24T15:32:00Z">
        <w:r>
          <w:rPr>
            <w:rFonts w:ascii="Times New Roman" w:hAnsi="Times New Roman"/>
            <w:sz w:val="24"/>
            <w:szCs w:val="24"/>
          </w:rPr>
          <w:delText>ie</w:delText>
        </w:r>
      </w:del>
      <w:r>
        <w:rPr>
          <w:rFonts w:ascii="Times New Roman" w:hAnsi="Times New Roman"/>
          <w:sz w:val="24"/>
          <w:szCs w:val="24"/>
        </w:rPr>
        <w:t xml:space="preserve"> Wetter </w:t>
      </w:r>
      <w:del w:id="46" w:author="mak9" w:date="2021-05-24T15:32:00Z">
        <w:r>
          <w:rPr>
            <w:rFonts w:ascii="Times New Roman" w:hAnsi="Times New Roman"/>
            <w:sz w:val="24"/>
            <w:szCs w:val="24"/>
          </w:rPr>
          <w:delText xml:space="preserve">war </w:delText>
        </w:r>
      </w:del>
      <w:ins w:id="47" w:author="mak9" w:date="2021-05-24T15:32:00Z">
        <w:r>
          <w:rPr>
            <w:rFonts w:ascii="Times New Roman" w:hAnsi="Times New Roman"/>
            <w:sz w:val="24"/>
            <w:szCs w:val="24"/>
          </w:rPr>
          <w:t xml:space="preserve">  </w:t>
        </w:r>
      </w:ins>
      <w:del w:id="48" w:author="mak9" w:date="2021-05-24T15:32:00Z">
        <w:r>
          <w:rPr>
            <w:rFonts w:ascii="Times New Roman" w:hAnsi="Times New Roman"/>
            <w:sz w:val="24"/>
            <w:szCs w:val="24"/>
          </w:rPr>
          <w:delText xml:space="preserve">sehr  </w:delText>
        </w:r>
      </w:del>
      <w:ins w:id="49" w:author="mak9" w:date="2021-05-24T15:32:00Z">
        <w:r>
          <w:rPr>
            <w:rFonts w:ascii="Times New Roman" w:hAnsi="Times New Roman"/>
            <w:sz w:val="24"/>
            <w:szCs w:val="24"/>
          </w:rPr>
          <w:t xml:space="preserve">viel  </w:t>
        </w:r>
      </w:ins>
      <w:r>
        <w:rPr/>
        <mc:AlternateContent>
          <mc:Choice Requires="wps">
            <w:drawing>
              <wp:inline distT="0" distB="0" distL="114300" distR="114300">
                <wp:extent cx="5761355" cy="19685"/>
                <wp:effectExtent l="0" t="0" r="0" b="0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"/>
                        <wps:cNvSpPr/>
                      </wps:nvSpPr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55pt;width:453.55pt;height:1.45pt;mso-wrap-style:none;v-text-anchor:middle;mso-position-vertical:top">
                <v:fill o:detectmouseclick="t" type="solid" color2="#5f5f5f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774" w:leader="none"/>
        </w:tabs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schlechter. Am Morgen und am Nachmittag </w:t>
      </w:r>
      <w:del w:id="50" w:author="mak9" w:date="2021-05-24T15:32:00Z">
        <w:r>
          <w:rPr>
            <w:rFonts w:ascii="Times New Roman" w:hAnsi="Times New Roman"/>
            <w:sz w:val="24"/>
            <w:szCs w:val="24"/>
          </w:rPr>
          <w:delText xml:space="preserve">es </w:delText>
        </w:r>
      </w:del>
      <w:r>
        <w:rPr>
          <w:rFonts w:ascii="Times New Roman" w:hAnsi="Times New Roman"/>
          <w:sz w:val="24"/>
          <w:szCs w:val="24"/>
        </w:rPr>
        <w:t>regnete</w:t>
      </w:r>
      <w:del w:id="51" w:author="mak9" w:date="2021-05-24T15:32:00Z">
        <w:r>
          <w:rPr>
            <w:rFonts w:ascii="Times New Roman" w:hAnsi="Times New Roman"/>
            <w:sz w:val="24"/>
            <w:szCs w:val="24"/>
          </w:rPr>
          <w:delText>t</w:delText>
        </w:r>
      </w:del>
      <w:r>
        <w:rPr>
          <w:rFonts w:ascii="Times New Roman" w:hAnsi="Times New Roman"/>
          <w:sz w:val="24"/>
          <w:szCs w:val="24"/>
        </w:rPr>
        <w:t xml:space="preserve"> </w:t>
      </w:r>
      <w:ins w:id="52" w:author="mak9" w:date="2021-05-24T15:32:00Z">
        <w:r>
          <w:rPr>
            <w:rFonts w:ascii="Times New Roman" w:hAnsi="Times New Roman"/>
            <w:sz w:val="24"/>
            <w:szCs w:val="24"/>
          </w:rPr>
          <w:t xml:space="preserve">es </w:t>
        </w:r>
      </w:ins>
      <w:r>
        <w:rPr>
          <w:rFonts w:ascii="Times New Roman" w:hAnsi="Times New Roman"/>
          <w:sz w:val="24"/>
          <w:szCs w:val="24"/>
        </w:rPr>
        <w:t xml:space="preserve">sehr stark und am Abend </w:t>
      </w:r>
      <w:del w:id="53" w:author="mak9" w:date="2021-05-24T15:33:00Z">
        <w:r>
          <w:rPr>
            <w:rFonts w:ascii="Times New Roman" w:hAnsi="Times New Roman"/>
            <w:sz w:val="24"/>
            <w:szCs w:val="24"/>
          </w:rPr>
          <w:delText xml:space="preserve">es </w:delText>
        </w:r>
      </w:del>
      <w:r>
        <w:rPr>
          <w:rFonts w:ascii="Times New Roman" w:hAnsi="Times New Roman"/>
          <w:sz w:val="24"/>
          <w:szCs w:val="24"/>
        </w:rPr>
        <w:t xml:space="preserve">war </w:t>
      </w:r>
      <w:ins w:id="54" w:author="mak9" w:date="2021-05-24T15:33:00Z">
        <w:r>
          <w:rPr>
            <w:rFonts w:ascii="Times New Roman" w:hAnsi="Times New Roman"/>
            <w:sz w:val="24"/>
            <w:szCs w:val="24"/>
          </w:rPr>
          <w:t>es</w:t>
        </w:r>
      </w:ins>
      <w:r>
        <w:rPr>
          <w:rFonts w:ascii="Times New Roman" w:hAnsi="Times New Roman"/>
          <w:sz w:val="24"/>
          <w:szCs w:val="24"/>
        </w:rPr>
        <w:t xml:space="preserve"> </w:t>
      </w:r>
      <w:r>
        <w:rPr/>
        <mc:AlternateContent>
          <mc:Choice Requires="wps">
            <w:drawing>
              <wp:inline distT="0" distB="0" distL="114300" distR="114300">
                <wp:extent cx="5761355" cy="19685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7" name=""/>
                        <wps:cNvSpPr/>
                      </wps:nvSpPr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55pt;width:453.55pt;height:1.45pt;mso-wrap-style:none;v-text-anchor:middle;mso-position-vertical:top">
                <v:fill o:detectmouseclick="t" type="solid" color2="#5f5f5f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774" w:leader="none"/>
        </w:tabs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kalt und windig. Ich hoffe, dass das Wetter </w:t>
      </w:r>
      <w:ins w:id="55" w:author="mak9" w:date="2021-05-24T15:34:00Z">
        <w:r>
          <w:rPr>
            <w:rFonts w:ascii="Times New Roman" w:hAnsi="Times New Roman"/>
            <w:sz w:val="24"/>
            <w:szCs w:val="24"/>
          </w:rPr>
          <w:t xml:space="preserve">bei euch   </w:t>
        </w:r>
      </w:ins>
      <w:del w:id="56" w:author="mak9" w:date="2021-05-24T15:34:00Z">
        <w:r>
          <w:rPr>
            <w:rFonts w:ascii="Times New Roman" w:hAnsi="Times New Roman"/>
            <w:sz w:val="24"/>
            <w:szCs w:val="24"/>
          </w:rPr>
          <w:delText xml:space="preserve">schonen </w:delText>
        </w:r>
      </w:del>
      <w:ins w:id="57" w:author="mak9" w:date="2021-05-24T15:34:00Z">
        <w:r>
          <w:rPr>
            <w:rFonts w:ascii="Times New Roman" w:hAnsi="Times New Roman"/>
            <w:sz w:val="24"/>
            <w:szCs w:val="24"/>
          </w:rPr>
          <w:t xml:space="preserve">schön </w:t>
        </w:r>
      </w:ins>
      <w:del w:id="58" w:author="mak9" w:date="2021-05-24T15:34:00Z">
        <w:r>
          <w:rPr>
            <w:rFonts w:ascii="Times New Roman" w:hAnsi="Times New Roman"/>
            <w:sz w:val="24"/>
            <w:szCs w:val="24"/>
          </w:rPr>
          <w:delText>als</w:delText>
        </w:r>
      </w:del>
      <w:r>
        <w:rPr>
          <w:rFonts w:ascii="Times New Roman" w:hAnsi="Times New Roman"/>
          <w:sz w:val="24"/>
          <w:szCs w:val="24"/>
        </w:rPr>
        <w:t xml:space="preserve"> </w:t>
      </w:r>
      <w:del w:id="59" w:author="mak9" w:date="2021-05-24T15:34:00Z">
        <w:r>
          <w:rPr>
            <w:rFonts w:ascii="Times New Roman" w:hAnsi="Times New Roman"/>
            <w:sz w:val="24"/>
            <w:szCs w:val="24"/>
          </w:rPr>
          <w:delText>bei euch</w:delText>
        </w:r>
      </w:del>
      <w:ins w:id="60" w:author="mak9" w:date="2021-05-24T15:34:00Z">
        <w:r>
          <w:rPr>
            <w:rFonts w:ascii="Times New Roman" w:hAnsi="Times New Roman"/>
            <w:sz w:val="24"/>
            <w:szCs w:val="24"/>
          </w:rPr>
          <w:t xml:space="preserve"> </w:t>
        </w:r>
      </w:ins>
      <w:r>
        <w:rPr>
          <w:rFonts w:ascii="Times New Roman" w:hAnsi="Times New Roman"/>
          <w:sz w:val="24"/>
          <w:szCs w:val="24"/>
        </w:rPr>
        <w:t xml:space="preserve"> ist!</w:t>
      </w:r>
      <w:r>
        <w:rPr/>
        <mc:AlternateContent>
          <mc:Choice Requires="wps">
            <w:drawing>
              <wp:inline distT="0" distB="0" distL="114300" distR="114300">
                <wp:extent cx="5761355" cy="19685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8" name=""/>
                        <wps:cNvSpPr/>
                      </wps:nvSpPr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55pt;width:453.55pt;height:1.45pt;mso-wrap-style:none;v-text-anchor:middle;mso-position-vertical:top">
                <v:fill o:detectmouseclick="t" type="solid" color2="#5f5f5f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774" w:leader="none"/>
        </w:tabs>
        <w:spacing w:lineRule="auto" w:line="360" w:before="0" w:after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Liebe Grüße</w:t>
      </w:r>
      <w:r>
        <w:rPr/>
        <mc:AlternateContent>
          <mc:Choice Requires="wps">
            <w:drawing>
              <wp:inline distT="0" distB="0" distL="114300" distR="114300">
                <wp:extent cx="5761355" cy="19685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9" name=""/>
                        <wps:cNvSpPr/>
                      </wps:nvSpPr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55pt;width:453.55pt;height:1.45pt;mso-wrap-style:none;v-text-anchor:middle;mso-position-vertical:top">
                <v:fill o:detectmouseclick="t" type="solid" color2="#5f5f5f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774" w:leader="none"/>
        </w:tabs>
        <w:spacing w:lineRule="auto" w:line="360" w:before="0" w:after="0"/>
        <w:rPr/>
      </w:pPr>
      <w:r>
        <w:rPr>
          <w:sz w:val="24"/>
          <w:szCs w:val="24"/>
        </w:rPr>
        <w:t>Alex</w:t>
      </w:r>
      <w:r>
        <w:rPr/>
        <mc:AlternateContent>
          <mc:Choice Requires="wps">
            <w:drawing>
              <wp:inline distT="0" distB="0" distL="114300" distR="114300">
                <wp:extent cx="5761355" cy="19685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0" name=""/>
                        <wps:cNvSpPr/>
                      </wps:nvSpPr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55pt;width:453.55pt;height:1.45pt;mso-wrap-style:none;v-text-anchor:middle;mso-position-vertical:top">
                <v:fill o:detectmouseclick="t" type="solid" color2="#5f5f5f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774" w:leader="none"/>
        </w:tabs>
        <w:spacing w:lineRule="auto" w:line="360" w:before="0" w:after="0"/>
        <w:rPr/>
      </w:pPr>
      <w:r>
        <w:rPr/>
        <mc:AlternateContent>
          <mc:Choice Requires="wps">
            <w:drawing>
              <wp:inline distT="0" distB="0" distL="114300" distR="114300">
                <wp:extent cx="5761355" cy="19685"/>
                <wp:effectExtent l="0" t="0" r="0" b="0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1" name=""/>
                        <wps:cNvSpPr/>
                      </wps:nvSpPr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55pt;width:453.55pt;height:1.45pt;mso-wrap-style:none;v-text-anchor:middle;mso-position-vertical:top">
                <v:fill o:detectmouseclick="t" type="solid" color2="#5f5f5f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774" w:leader="none"/>
        </w:tabs>
        <w:spacing w:lineRule="auto" w:line="360" w:before="0" w:after="0"/>
        <w:rPr/>
      </w:pPr>
      <w:r>
        <w:rPr/>
        <mc:AlternateContent>
          <mc:Choice Requires="wps">
            <w:drawing>
              <wp:inline distT="0" distB="0" distL="114300" distR="114300">
                <wp:extent cx="5761355" cy="19685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2" name=""/>
                        <wps:cNvSpPr/>
                      </wps:nvSpPr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55pt;width:453.55pt;height:1.45pt;mso-wrap-style:none;v-text-anchor:middle;mso-position-vertical:top">
                <v:fill o:detectmouseclick="t" type="solid" color2="#5f5f5f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774" w:leader="none"/>
        </w:tabs>
        <w:spacing w:lineRule="auto" w:line="360" w:before="0" w:after="0"/>
        <w:rPr/>
      </w:pPr>
      <w:r>
        <w:rPr/>
        <mc:AlternateContent>
          <mc:Choice Requires="wps">
            <w:drawing>
              <wp:inline distT="0" distB="0" distL="114300" distR="114300">
                <wp:extent cx="5761355" cy="19685"/>
                <wp:effectExtent l="0" t="0" r="0" b="0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3" name=""/>
                        <wps:cNvSpPr/>
                      </wps:nvSpPr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55pt;width:453.55pt;height:1.45pt;mso-wrap-style:none;v-text-anchor:middle;mso-position-vertical:top">
                <v:fill o:detectmouseclick="t" type="solid" color2="#5f5f5f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774" w:leader="none"/>
        </w:tabs>
        <w:spacing w:lineRule="auto" w:line="360" w:before="0" w:after="0"/>
        <w:rPr/>
      </w:pPr>
      <w:r>
        <w:rPr/>
        <mc:AlternateContent>
          <mc:Choice Requires="wps">
            <w:drawing>
              <wp:inline distT="0" distB="0" distL="114300" distR="114300">
                <wp:extent cx="5761355" cy="19685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4" name=""/>
                        <wps:cNvSpPr/>
                      </wps:nvSpPr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55pt;width:453.55pt;height:1.45pt;mso-wrap-style:none;v-text-anchor:middle;mso-position-vertical:top">
                <v:fill o:detectmouseclick="t" type="solid" color2="#5f5f5f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774" w:leader="none"/>
        </w:tabs>
        <w:spacing w:lineRule="auto" w:line="360" w:before="0" w:after="0"/>
        <w:rPr>
          <w:rFonts w:ascii="Times New Roman" w:hAnsi="Times New Roman"/>
          <w:sz w:val="24"/>
          <w:szCs w:val="24"/>
          <w:u w:val="single" w:color="75913A"/>
        </w:rPr>
      </w:pPr>
      <w:r>
        <w:rPr/>
        <mc:AlternateContent>
          <mc:Choice Requires="wps">
            <w:drawing>
              <wp:inline distT="0" distB="0" distL="114300" distR="114300">
                <wp:extent cx="5761355" cy="19685"/>
                <wp:effectExtent l="0" t="0" r="0" b="0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5" name=""/>
                        <wps:cNvSpPr/>
                      </wps:nvSpPr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55pt;width:453.55pt;height:1.45pt;mso-wrap-style:none;v-text-anchor:middle;mso-position-vertical:top">
                <v:fill o:detectmouseclick="t" type="solid" color2="#5f5f5f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800" w:leader="none"/>
        </w:tabs>
        <w:spacing w:before="121" w:after="200"/>
        <w:ind w:right="155" w:hanging="0"/>
        <w:jc w:val="right"/>
        <w:rPr/>
      </w:pPr>
      <w:r>
        <w:rPr>
          <w:rFonts w:ascii="Times New Roman" w:hAnsi="Times New Roman"/>
          <w:sz w:val="24"/>
          <w:szCs w:val="24"/>
          <w:u w:val="single" w:color="75913A"/>
        </w:rPr>
        <w:tab/>
      </w:r>
      <w:ins w:id="61" w:author="mak9" w:date="2021-05-24T15:37:00Z">
        <w:r>
          <w:rPr>
            <w:rFonts w:ascii="Times New Roman" w:hAnsi="Times New Roman"/>
            <w:sz w:val="24"/>
            <w:szCs w:val="24"/>
            <w:u w:val="single" w:color="75913A"/>
          </w:rPr>
          <w:t>8</w:t>
        </w:r>
      </w:ins>
      <w:r>
        <w:rPr>
          <w:rFonts w:ascii="Times New Roman" w:hAnsi="Times New Roman"/>
          <w:sz w:val="24"/>
          <w:szCs w:val="24"/>
        </w:rPr>
        <w:t>/10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Punkte</w:t>
      </w:r>
    </w:p>
    <w:p>
      <w:pPr>
        <w:pStyle w:val="Normal"/>
        <w:tabs>
          <w:tab w:val="clear" w:pos="708"/>
          <w:tab w:val="left" w:pos="800" w:leader="none"/>
        </w:tabs>
        <w:spacing w:before="121" w:after="200"/>
        <w:ind w:right="155" w:hanging="0"/>
        <w:jc w:val="right"/>
        <w:rPr/>
      </w:pPr>
      <w:r>
        <w:rPr>
          <w:rFonts w:ascii="Times New Roman" w:hAnsi="Times New Roman"/>
          <w:sz w:val="24"/>
          <w:szCs w:val="24"/>
        </w:rPr>
        <w:t xml:space="preserve">Gesamt </w:t>
      </w:r>
      <w:r>
        <w:rPr>
          <w:rFonts w:ascii="Times New Roman" w:hAnsi="Times New Roman"/>
          <w:sz w:val="24"/>
          <w:szCs w:val="24"/>
          <w:u w:val="single" w:color="75913A"/>
        </w:rPr>
        <w:tab/>
        <w:tab/>
        <w:t xml:space="preserve"> </w:t>
      </w:r>
      <w:ins w:id="62" w:author="mak9" w:date="2021-05-24T15:38:00Z">
        <w:r>
          <w:rPr>
            <w:rFonts w:ascii="Times New Roman" w:hAnsi="Times New Roman"/>
            <w:sz w:val="24"/>
            <w:szCs w:val="24"/>
            <w:u w:val="single" w:color="75913A"/>
          </w:rPr>
          <w:t>39</w:t>
        </w:r>
      </w:ins>
      <w:r>
        <w:rPr>
          <w:rFonts w:ascii="Times New Roman" w:hAnsi="Times New Roman"/>
          <w:sz w:val="24"/>
          <w:szCs w:val="24"/>
          <w:u w:val="single" w:color="75913A"/>
        </w:rPr>
        <w:t xml:space="preserve"> </w:t>
      </w:r>
      <w:r>
        <w:rPr>
          <w:rFonts w:ascii="Times New Roman" w:hAnsi="Times New Roman"/>
          <w:sz w:val="24"/>
          <w:szCs w:val="24"/>
        </w:rPr>
        <w:t>/50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Punkte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Serif">
    <w:altName w:val="Times New Roman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935" distR="114935" simplePos="0" locked="0" layoutInCell="0" allowOverlap="1" relativeHeight="5">
              <wp:simplePos x="0" y="0"/>
              <wp:positionH relativeFrom="page">
                <wp:posOffset>886460</wp:posOffset>
              </wp:positionH>
              <wp:positionV relativeFrom="page">
                <wp:posOffset>9785350</wp:posOffset>
              </wp:positionV>
              <wp:extent cx="3661410" cy="287655"/>
              <wp:effectExtent l="0" t="0" r="0" b="0"/>
              <wp:wrapNone/>
              <wp:docPr id="2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61410" cy="28765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1270" tIns="1270" rIns="1270" bIns="127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288.3pt;height:22.65pt;mso-wrap-distance-left:9.05pt;mso-wrap-distance-right:9.05pt;mso-wrap-distance-top:0pt;mso-wrap-distance-bottom:0pt;margin-top:770.5pt;mso-position-vertical-relative:page;margin-left:69.8pt;mso-position-horizontal-relative:page">
              <v:fill opacity="0f"/>
              <v:textbox inset="0.00138888888888889in,0.00138888888888889in,0.00138888888888889in,0.00138888888888889in">
                <w:txbxContent>
                  <w:p>
                    <w:pPr>
                      <w:pStyle w:val="FrameContents"/>
                      <w:spacing w:before="0" w:after="200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935" distR="114935" simplePos="0" locked="0" layoutInCell="0" allowOverlap="1" relativeHeight="9">
              <wp:simplePos x="0" y="0"/>
              <wp:positionH relativeFrom="page">
                <wp:posOffset>6719570</wp:posOffset>
              </wp:positionH>
              <wp:positionV relativeFrom="page">
                <wp:posOffset>9905365</wp:posOffset>
              </wp:positionV>
              <wp:extent cx="120015" cy="172720"/>
              <wp:effectExtent l="0" t="0" r="0" b="0"/>
              <wp:wrapNone/>
              <wp:docPr id="2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015" cy="17272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2" w:after="200"/>
                            <w:ind w:left="4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1270" tIns="1270" rIns="1270" bIns="127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9.45pt;height:13.6pt;mso-wrap-distance-left:9.05pt;mso-wrap-distance-right:9.05pt;mso-wrap-distance-top:0pt;mso-wrap-distance-bottom:0pt;margin-top:779.95pt;mso-position-vertical-relative:page;margin-left:529.1pt;mso-position-horizontal-relative:page">
              <v:fill opacity="0f"/>
              <v:textbox inset="0.00138888888888889in,0.00138888888888889in,0.00138888888888889in,0.00138888888888889in">
                <w:txbxContent>
                  <w:p>
                    <w:pPr>
                      <w:pStyle w:val="FrameContents"/>
                      <w:spacing w:before="22" w:after="200"/>
                      <w:ind w:left="4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  <w:w w:val="95"/>
        <w:rFonts w:ascii="Times New Roman" w:hAnsi="Times New Roman" w:cs="Times New Roman"/>
        <w:color w:val="00AF5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Liberation Serif" w:hAnsi="Liberation Serif" w:cs="Liberation Serif" w:hint="default"/>
        <w:sz w:val="24"/>
        <w:szCs w:val="24"/>
        <w:color w:val="000000"/>
        <w:lang w:val="de-DE" w:bidi="de-D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sz w:val="24"/>
        <w:szCs w:val="24"/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lowerLetter"/>
      <w:lvlText w:val="%1"/>
      <w:lvlJc w:val="left"/>
      <w:pPr>
        <w:tabs>
          <w:tab w:val="num" w:pos="0"/>
        </w:tabs>
        <w:ind w:left="924" w:hanging="708"/>
      </w:pPr>
      <w:rPr>
        <w:sz w:val="24"/>
        <w:szCs w:val="24"/>
        <w:w w:val="78"/>
        <w:rFonts w:ascii="DejaVu Sans" w:hAnsi="DejaVu Sans" w:eastAsia="DejaVu Sans" w:cs="DejaVu Sans"/>
        <w:color w:val="00AF50"/>
        <w:lang w:val="de-DE" w:bidi="de-D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isplayBackgroundShape/>
  <w:embedSystemFonts/>
  <w:defaultTabStop w:val="708"/>
  <w:autoHyphenation w:val="true"/>
  <w:compat>
    <w:compatSetting w:name="compatibilityMode" w:uri="http://schemas.microsoft.com/office/word" w:val="12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2662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zh-CN" w:val="de-DE" w:bidi="ar-SA"/>
    </w:rPr>
  </w:style>
  <w:style w:type="paragraph" w:styleId="Heading3" w:customStyle="1">
    <w:name w:val="Heading 3"/>
    <w:basedOn w:val="Normal"/>
    <w:qFormat/>
    <w:rsid w:val="00726622"/>
    <w:pPr>
      <w:widowControl w:val="false"/>
      <w:spacing w:lineRule="auto" w:line="240" w:before="0" w:after="0"/>
      <w:ind w:left="924" w:hanging="708"/>
    </w:pPr>
    <w:rPr>
      <w:rFonts w:ascii="Times New Roman" w:hAnsi="Times New Roman" w:eastAsia="Times New Roman"/>
      <w:b/>
      <w:bCs/>
      <w:sz w:val="24"/>
      <w:szCs w:val="24"/>
      <w:lang w:bidi="de-D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726622"/>
    <w:rPr>
      <w:rFonts w:ascii="Times New Roman" w:hAnsi="Times New Roman" w:cs="Times New Roman"/>
      <w:color w:val="00AF50"/>
      <w:w w:val="95"/>
      <w:sz w:val="24"/>
      <w:szCs w:val="24"/>
    </w:rPr>
  </w:style>
  <w:style w:type="character" w:styleId="WW8Num2z0" w:customStyle="1">
    <w:name w:val="WW8Num2z0"/>
    <w:qFormat/>
    <w:rsid w:val="00726622"/>
    <w:rPr>
      <w:rFonts w:ascii="Liberation Serif" w:hAnsi="Liberation Serif" w:cs="Liberation Serif"/>
      <w:color w:val="000000"/>
      <w:sz w:val="24"/>
      <w:szCs w:val="24"/>
      <w:lang w:val="de-DE" w:bidi="de-DE"/>
    </w:rPr>
  </w:style>
  <w:style w:type="character" w:styleId="WW8Num3z0" w:customStyle="1">
    <w:name w:val="WW8Num3z0"/>
    <w:qFormat/>
    <w:rsid w:val="00726622"/>
    <w:rPr>
      <w:rFonts w:ascii="Times New Roman" w:hAnsi="Times New Roman" w:cs="Times New Roman"/>
      <w:sz w:val="24"/>
      <w:szCs w:val="24"/>
    </w:rPr>
  </w:style>
  <w:style w:type="character" w:styleId="WW8Num4z0" w:customStyle="1">
    <w:name w:val="WW8Num4z0"/>
    <w:qFormat/>
    <w:rsid w:val="00726622"/>
    <w:rPr>
      <w:rFonts w:ascii="DejaVu Sans" w:hAnsi="DejaVu Sans" w:eastAsia="DejaVu Sans" w:cs="DejaVu Sans"/>
      <w:color w:val="00AF50"/>
      <w:w w:val="78"/>
      <w:sz w:val="24"/>
      <w:szCs w:val="24"/>
      <w:lang w:val="de-DE" w:bidi="de-DE"/>
    </w:rPr>
  </w:style>
  <w:style w:type="character" w:styleId="WW8Num5z0" w:customStyle="1">
    <w:name w:val="WW8Num5z0"/>
    <w:qFormat/>
    <w:rsid w:val="00726622"/>
    <w:rPr/>
  </w:style>
  <w:style w:type="character" w:styleId="WW8Num5z1" w:customStyle="1">
    <w:name w:val="WW8Num5z1"/>
    <w:qFormat/>
    <w:rsid w:val="00726622"/>
    <w:rPr/>
  </w:style>
  <w:style w:type="character" w:styleId="WW8Num5z2" w:customStyle="1">
    <w:name w:val="WW8Num5z2"/>
    <w:qFormat/>
    <w:rsid w:val="00726622"/>
    <w:rPr/>
  </w:style>
  <w:style w:type="character" w:styleId="WW8Num5z3" w:customStyle="1">
    <w:name w:val="WW8Num5z3"/>
    <w:qFormat/>
    <w:rsid w:val="00726622"/>
    <w:rPr/>
  </w:style>
  <w:style w:type="character" w:styleId="WW8Num5z4" w:customStyle="1">
    <w:name w:val="WW8Num5z4"/>
    <w:qFormat/>
    <w:rsid w:val="00726622"/>
    <w:rPr/>
  </w:style>
  <w:style w:type="character" w:styleId="WW8Num5z5" w:customStyle="1">
    <w:name w:val="WW8Num5z5"/>
    <w:qFormat/>
    <w:rsid w:val="00726622"/>
    <w:rPr/>
  </w:style>
  <w:style w:type="character" w:styleId="WW8Num5z6" w:customStyle="1">
    <w:name w:val="WW8Num5z6"/>
    <w:qFormat/>
    <w:rsid w:val="00726622"/>
    <w:rPr/>
  </w:style>
  <w:style w:type="character" w:styleId="WW8Num5z7" w:customStyle="1">
    <w:name w:val="WW8Num5z7"/>
    <w:qFormat/>
    <w:rsid w:val="00726622"/>
    <w:rPr/>
  </w:style>
  <w:style w:type="character" w:styleId="WW8Num5z8" w:customStyle="1">
    <w:name w:val="WW8Num5z8"/>
    <w:qFormat/>
    <w:rsid w:val="00726622"/>
    <w:rPr/>
  </w:style>
  <w:style w:type="character" w:styleId="WW8Num1z1" w:customStyle="1">
    <w:name w:val="WW8Num1z1"/>
    <w:qFormat/>
    <w:rsid w:val="00726622"/>
    <w:rPr/>
  </w:style>
  <w:style w:type="character" w:styleId="WW8Num1z2" w:customStyle="1">
    <w:name w:val="WW8Num1z2"/>
    <w:qFormat/>
    <w:rsid w:val="00726622"/>
    <w:rPr/>
  </w:style>
  <w:style w:type="character" w:styleId="WW8Num1z3" w:customStyle="1">
    <w:name w:val="WW8Num1z3"/>
    <w:qFormat/>
    <w:rsid w:val="00726622"/>
    <w:rPr/>
  </w:style>
  <w:style w:type="character" w:styleId="WW8Num1z4" w:customStyle="1">
    <w:name w:val="WW8Num1z4"/>
    <w:qFormat/>
    <w:rsid w:val="00726622"/>
    <w:rPr/>
  </w:style>
  <w:style w:type="character" w:styleId="WW8Num1z5" w:customStyle="1">
    <w:name w:val="WW8Num1z5"/>
    <w:qFormat/>
    <w:rsid w:val="00726622"/>
    <w:rPr/>
  </w:style>
  <w:style w:type="character" w:styleId="WW8Num1z6" w:customStyle="1">
    <w:name w:val="WW8Num1z6"/>
    <w:qFormat/>
    <w:rsid w:val="00726622"/>
    <w:rPr/>
  </w:style>
  <w:style w:type="character" w:styleId="WW8Num1z7" w:customStyle="1">
    <w:name w:val="WW8Num1z7"/>
    <w:qFormat/>
    <w:rsid w:val="00726622"/>
    <w:rPr/>
  </w:style>
  <w:style w:type="character" w:styleId="WW8Num1z8" w:customStyle="1">
    <w:name w:val="WW8Num1z8"/>
    <w:qFormat/>
    <w:rsid w:val="00726622"/>
    <w:rPr/>
  </w:style>
  <w:style w:type="character" w:styleId="WW8Num2z1" w:customStyle="1">
    <w:name w:val="WW8Num2z1"/>
    <w:qFormat/>
    <w:rsid w:val="00726622"/>
    <w:rPr/>
  </w:style>
  <w:style w:type="character" w:styleId="WW8Num2z2" w:customStyle="1">
    <w:name w:val="WW8Num2z2"/>
    <w:qFormat/>
    <w:rsid w:val="00726622"/>
    <w:rPr/>
  </w:style>
  <w:style w:type="character" w:styleId="WW8Num2z3" w:customStyle="1">
    <w:name w:val="WW8Num2z3"/>
    <w:qFormat/>
    <w:rsid w:val="00726622"/>
    <w:rPr/>
  </w:style>
  <w:style w:type="character" w:styleId="WW8Num2z4" w:customStyle="1">
    <w:name w:val="WW8Num2z4"/>
    <w:qFormat/>
    <w:rsid w:val="00726622"/>
    <w:rPr/>
  </w:style>
  <w:style w:type="character" w:styleId="WW8Num2z5" w:customStyle="1">
    <w:name w:val="WW8Num2z5"/>
    <w:qFormat/>
    <w:rsid w:val="00726622"/>
    <w:rPr/>
  </w:style>
  <w:style w:type="character" w:styleId="WW8Num2z6" w:customStyle="1">
    <w:name w:val="WW8Num2z6"/>
    <w:qFormat/>
    <w:rsid w:val="00726622"/>
    <w:rPr/>
  </w:style>
  <w:style w:type="character" w:styleId="WW8Num2z7" w:customStyle="1">
    <w:name w:val="WW8Num2z7"/>
    <w:qFormat/>
    <w:rsid w:val="00726622"/>
    <w:rPr/>
  </w:style>
  <w:style w:type="character" w:styleId="WW8Num2z8" w:customStyle="1">
    <w:name w:val="WW8Num2z8"/>
    <w:qFormat/>
    <w:rsid w:val="00726622"/>
    <w:rPr/>
  </w:style>
  <w:style w:type="character" w:styleId="WW8Num3z1" w:customStyle="1">
    <w:name w:val="WW8Num3z1"/>
    <w:qFormat/>
    <w:rsid w:val="00726622"/>
    <w:rPr>
      <w:lang w:val="de-DE" w:bidi="de-DE"/>
    </w:rPr>
  </w:style>
  <w:style w:type="character" w:styleId="WW8Num4z1" w:customStyle="1">
    <w:name w:val="WW8Num4z1"/>
    <w:qFormat/>
    <w:rsid w:val="00726622"/>
    <w:rPr/>
  </w:style>
  <w:style w:type="character" w:styleId="WW8Num4z2" w:customStyle="1">
    <w:name w:val="WW8Num4z2"/>
    <w:qFormat/>
    <w:rsid w:val="00726622"/>
    <w:rPr/>
  </w:style>
  <w:style w:type="character" w:styleId="WW8Num4z3" w:customStyle="1">
    <w:name w:val="WW8Num4z3"/>
    <w:qFormat/>
    <w:rsid w:val="00726622"/>
    <w:rPr/>
  </w:style>
  <w:style w:type="character" w:styleId="WW8Num4z4" w:customStyle="1">
    <w:name w:val="WW8Num4z4"/>
    <w:qFormat/>
    <w:rsid w:val="00726622"/>
    <w:rPr/>
  </w:style>
  <w:style w:type="character" w:styleId="WW8Num4z5" w:customStyle="1">
    <w:name w:val="WW8Num4z5"/>
    <w:qFormat/>
    <w:rsid w:val="00726622"/>
    <w:rPr/>
  </w:style>
  <w:style w:type="character" w:styleId="WW8Num4z6" w:customStyle="1">
    <w:name w:val="WW8Num4z6"/>
    <w:qFormat/>
    <w:rsid w:val="00726622"/>
    <w:rPr/>
  </w:style>
  <w:style w:type="character" w:styleId="WW8Num4z7" w:customStyle="1">
    <w:name w:val="WW8Num4z7"/>
    <w:qFormat/>
    <w:rsid w:val="00726622"/>
    <w:rPr/>
  </w:style>
  <w:style w:type="character" w:styleId="WW8Num4z8" w:customStyle="1">
    <w:name w:val="WW8Num4z8"/>
    <w:qFormat/>
    <w:rsid w:val="00726622"/>
    <w:rPr/>
  </w:style>
  <w:style w:type="character" w:styleId="WW8Num6z0" w:customStyle="1">
    <w:name w:val="WW8Num6z0"/>
    <w:qFormat/>
    <w:rsid w:val="00726622"/>
    <w:rPr/>
  </w:style>
  <w:style w:type="character" w:styleId="WW8Num6z1" w:customStyle="1">
    <w:name w:val="WW8Num6z1"/>
    <w:qFormat/>
    <w:rsid w:val="00726622"/>
    <w:rPr/>
  </w:style>
  <w:style w:type="character" w:styleId="WW8Num6z2" w:customStyle="1">
    <w:name w:val="WW8Num6z2"/>
    <w:qFormat/>
    <w:rsid w:val="00726622"/>
    <w:rPr/>
  </w:style>
  <w:style w:type="character" w:styleId="WW8Num6z3" w:customStyle="1">
    <w:name w:val="WW8Num6z3"/>
    <w:qFormat/>
    <w:rsid w:val="00726622"/>
    <w:rPr/>
  </w:style>
  <w:style w:type="character" w:styleId="WW8Num6z4" w:customStyle="1">
    <w:name w:val="WW8Num6z4"/>
    <w:qFormat/>
    <w:rsid w:val="00726622"/>
    <w:rPr/>
  </w:style>
  <w:style w:type="character" w:styleId="WW8Num6z5" w:customStyle="1">
    <w:name w:val="WW8Num6z5"/>
    <w:qFormat/>
    <w:rsid w:val="00726622"/>
    <w:rPr/>
  </w:style>
  <w:style w:type="character" w:styleId="WW8Num6z6" w:customStyle="1">
    <w:name w:val="WW8Num6z6"/>
    <w:qFormat/>
    <w:rsid w:val="00726622"/>
    <w:rPr/>
  </w:style>
  <w:style w:type="character" w:styleId="WW8Num6z7" w:customStyle="1">
    <w:name w:val="WW8Num6z7"/>
    <w:qFormat/>
    <w:rsid w:val="00726622"/>
    <w:rPr/>
  </w:style>
  <w:style w:type="character" w:styleId="WW8Num6z8" w:customStyle="1">
    <w:name w:val="WW8Num6z8"/>
    <w:qFormat/>
    <w:rsid w:val="00726622"/>
    <w:rPr/>
  </w:style>
  <w:style w:type="character" w:styleId="WW8Num7z0" w:customStyle="1">
    <w:name w:val="WW8Num7z0"/>
    <w:qFormat/>
    <w:rsid w:val="00726622"/>
    <w:rPr>
      <w:lang w:val="de-DE" w:bidi="de-DE"/>
    </w:rPr>
  </w:style>
  <w:style w:type="character" w:styleId="WW8Num7z1" w:customStyle="1">
    <w:name w:val="WW8Num7z1"/>
    <w:qFormat/>
    <w:rsid w:val="00726622"/>
    <w:rPr>
      <w:rFonts w:ascii="Courier New" w:hAnsi="Courier New" w:cs="Courier New"/>
    </w:rPr>
  </w:style>
  <w:style w:type="character" w:styleId="WW8Num7z2" w:customStyle="1">
    <w:name w:val="WW8Num7z2"/>
    <w:qFormat/>
    <w:rsid w:val="00726622"/>
    <w:rPr>
      <w:rFonts w:ascii="Wingdings" w:hAnsi="Wingdings" w:cs="Wingdings"/>
    </w:rPr>
  </w:style>
  <w:style w:type="character" w:styleId="WW8Num7z3" w:customStyle="1">
    <w:name w:val="WW8Num7z3"/>
    <w:qFormat/>
    <w:rsid w:val="00726622"/>
    <w:rPr>
      <w:rFonts w:ascii="Symbol" w:hAnsi="Symbol" w:cs="Symbol"/>
    </w:rPr>
  </w:style>
  <w:style w:type="character" w:styleId="WW8Num8z0" w:customStyle="1">
    <w:name w:val="WW8Num8z0"/>
    <w:qFormat/>
    <w:rsid w:val="00726622"/>
    <w:rPr>
      <w:rFonts w:ascii="Times New Roman" w:hAnsi="Times New Roman" w:cs="Times New Roman"/>
      <w:sz w:val="24"/>
      <w:szCs w:val="24"/>
    </w:rPr>
  </w:style>
  <w:style w:type="character" w:styleId="WW8Num8z1" w:customStyle="1">
    <w:name w:val="WW8Num8z1"/>
    <w:qFormat/>
    <w:rsid w:val="00726622"/>
    <w:rPr/>
  </w:style>
  <w:style w:type="character" w:styleId="WW8Num8z2" w:customStyle="1">
    <w:name w:val="WW8Num8z2"/>
    <w:qFormat/>
    <w:rsid w:val="00726622"/>
    <w:rPr/>
  </w:style>
  <w:style w:type="character" w:styleId="WW8Num8z3" w:customStyle="1">
    <w:name w:val="WW8Num8z3"/>
    <w:qFormat/>
    <w:rsid w:val="00726622"/>
    <w:rPr/>
  </w:style>
  <w:style w:type="character" w:styleId="WW8Num8z4" w:customStyle="1">
    <w:name w:val="WW8Num8z4"/>
    <w:qFormat/>
    <w:rsid w:val="00726622"/>
    <w:rPr/>
  </w:style>
  <w:style w:type="character" w:styleId="WW8Num8z5" w:customStyle="1">
    <w:name w:val="WW8Num8z5"/>
    <w:qFormat/>
    <w:rsid w:val="00726622"/>
    <w:rPr/>
  </w:style>
  <w:style w:type="character" w:styleId="WW8Num8z6" w:customStyle="1">
    <w:name w:val="WW8Num8z6"/>
    <w:qFormat/>
    <w:rsid w:val="00726622"/>
    <w:rPr/>
  </w:style>
  <w:style w:type="character" w:styleId="WW8Num8z7" w:customStyle="1">
    <w:name w:val="WW8Num8z7"/>
    <w:qFormat/>
    <w:rsid w:val="00726622"/>
    <w:rPr/>
  </w:style>
  <w:style w:type="character" w:styleId="WW8Num8z8" w:customStyle="1">
    <w:name w:val="WW8Num8z8"/>
    <w:qFormat/>
    <w:rsid w:val="00726622"/>
    <w:rPr/>
  </w:style>
  <w:style w:type="character" w:styleId="WW8Num9z0" w:customStyle="1">
    <w:name w:val="WW8Num9z0"/>
    <w:qFormat/>
    <w:rsid w:val="00726622"/>
    <w:rPr>
      <w:rFonts w:ascii="Arial" w:hAnsi="Arial" w:eastAsia="Arial" w:cs="Arial"/>
      <w:color w:val="000000"/>
      <w:w w:val="84"/>
      <w:sz w:val="24"/>
      <w:szCs w:val="24"/>
      <w:lang w:val="de-DE" w:bidi="de-DE"/>
    </w:rPr>
  </w:style>
  <w:style w:type="character" w:styleId="WW8Num9z1" w:customStyle="1">
    <w:name w:val="WW8Num9z1"/>
    <w:qFormat/>
    <w:rsid w:val="00726622"/>
    <w:rPr>
      <w:lang w:val="de-DE" w:bidi="de-DE"/>
    </w:rPr>
  </w:style>
  <w:style w:type="character" w:styleId="WW8Num10z0" w:customStyle="1">
    <w:name w:val="WW8Num10z0"/>
    <w:qFormat/>
    <w:rsid w:val="00726622"/>
    <w:rPr>
      <w:rFonts w:ascii="DejaVu Sans" w:hAnsi="DejaVu Sans" w:eastAsia="DejaVu Sans" w:cs="DejaVu Sans"/>
      <w:color w:val="00AF50"/>
      <w:w w:val="78"/>
      <w:sz w:val="24"/>
      <w:szCs w:val="24"/>
      <w:lang w:val="de-DE" w:bidi="de-DE"/>
    </w:rPr>
  </w:style>
  <w:style w:type="character" w:styleId="WW8Num10z1" w:customStyle="1">
    <w:name w:val="WW8Num10z1"/>
    <w:qFormat/>
    <w:rsid w:val="00726622"/>
    <w:rPr>
      <w:lang w:val="de-DE" w:bidi="de-DE"/>
    </w:rPr>
  </w:style>
  <w:style w:type="character" w:styleId="WW8Num11z0" w:customStyle="1">
    <w:name w:val="WW8Num11z0"/>
    <w:qFormat/>
    <w:rsid w:val="00726622"/>
    <w:rPr>
      <w:rFonts w:ascii="DejaVu Sans" w:hAnsi="DejaVu Sans" w:eastAsia="DejaVu Sans" w:cs="DejaVu Sans"/>
      <w:color w:val="00AF50"/>
      <w:w w:val="78"/>
      <w:sz w:val="24"/>
      <w:szCs w:val="24"/>
      <w:lang w:val="de-DE" w:bidi="de-DE"/>
    </w:rPr>
  </w:style>
  <w:style w:type="character" w:styleId="WW8Num11z1" w:customStyle="1">
    <w:name w:val="WW8Num11z1"/>
    <w:qFormat/>
    <w:rsid w:val="00726622"/>
    <w:rPr>
      <w:lang w:val="de-DE" w:bidi="de-DE"/>
    </w:rPr>
  </w:style>
  <w:style w:type="character" w:styleId="WW8Num12z0" w:customStyle="1">
    <w:name w:val="WW8Num12z0"/>
    <w:qFormat/>
    <w:rsid w:val="00726622"/>
    <w:rPr>
      <w:rFonts w:ascii="Times New Roman" w:hAnsi="Times New Roman" w:eastAsia="Times New Roman" w:cs="Times New Roman"/>
      <w:b/>
      <w:bCs/>
      <w:color w:val="000000"/>
      <w:spacing w:val="-2"/>
      <w:w w:val="99"/>
      <w:sz w:val="24"/>
      <w:szCs w:val="24"/>
      <w:lang w:val="de-DE" w:bidi="de-DE"/>
    </w:rPr>
  </w:style>
  <w:style w:type="character" w:styleId="WW8Num12z1" w:customStyle="1">
    <w:name w:val="WW8Num12z1"/>
    <w:qFormat/>
    <w:rsid w:val="00726622"/>
    <w:rPr>
      <w:rFonts w:ascii="Arial" w:hAnsi="Arial" w:eastAsia="Arial" w:cs="Arial"/>
      <w:color w:val="00AF50"/>
      <w:w w:val="86"/>
      <w:sz w:val="24"/>
      <w:szCs w:val="24"/>
      <w:lang w:val="de-DE" w:bidi="de-DE"/>
    </w:rPr>
  </w:style>
  <w:style w:type="character" w:styleId="WW8Num12z2" w:customStyle="1">
    <w:name w:val="WW8Num12z2"/>
    <w:qFormat/>
    <w:rsid w:val="00726622"/>
    <w:rPr>
      <w:lang w:val="de-DE" w:bidi="de-DE"/>
    </w:rPr>
  </w:style>
  <w:style w:type="character" w:styleId="WW8Num13z0" w:customStyle="1">
    <w:name w:val="WW8Num13z0"/>
    <w:qFormat/>
    <w:rsid w:val="00726622"/>
    <w:rPr/>
  </w:style>
  <w:style w:type="character" w:styleId="WW8Num13z1" w:customStyle="1">
    <w:name w:val="WW8Num13z1"/>
    <w:qFormat/>
    <w:rsid w:val="00726622"/>
    <w:rPr/>
  </w:style>
  <w:style w:type="character" w:styleId="WW8Num13z2" w:customStyle="1">
    <w:name w:val="WW8Num13z2"/>
    <w:qFormat/>
    <w:rsid w:val="00726622"/>
    <w:rPr/>
  </w:style>
  <w:style w:type="character" w:styleId="WW8Num13z3" w:customStyle="1">
    <w:name w:val="WW8Num13z3"/>
    <w:qFormat/>
    <w:rsid w:val="00726622"/>
    <w:rPr/>
  </w:style>
  <w:style w:type="character" w:styleId="WW8Num13z4" w:customStyle="1">
    <w:name w:val="WW8Num13z4"/>
    <w:qFormat/>
    <w:rsid w:val="00726622"/>
    <w:rPr/>
  </w:style>
  <w:style w:type="character" w:styleId="WW8Num13z5" w:customStyle="1">
    <w:name w:val="WW8Num13z5"/>
    <w:qFormat/>
    <w:rsid w:val="00726622"/>
    <w:rPr/>
  </w:style>
  <w:style w:type="character" w:styleId="WW8Num13z6" w:customStyle="1">
    <w:name w:val="WW8Num13z6"/>
    <w:qFormat/>
    <w:rsid w:val="00726622"/>
    <w:rPr/>
  </w:style>
  <w:style w:type="character" w:styleId="WW8Num13z7" w:customStyle="1">
    <w:name w:val="WW8Num13z7"/>
    <w:qFormat/>
    <w:rsid w:val="00726622"/>
    <w:rPr/>
  </w:style>
  <w:style w:type="character" w:styleId="WW8Num13z8" w:customStyle="1">
    <w:name w:val="WW8Num13z8"/>
    <w:qFormat/>
    <w:rsid w:val="00726622"/>
    <w:rPr/>
  </w:style>
  <w:style w:type="character" w:styleId="WW8Num14z0" w:customStyle="1">
    <w:name w:val="WW8Num14z0"/>
    <w:qFormat/>
    <w:rsid w:val="00726622"/>
    <w:rPr/>
  </w:style>
  <w:style w:type="character" w:styleId="WW8Num14z1" w:customStyle="1">
    <w:name w:val="WW8Num14z1"/>
    <w:qFormat/>
    <w:rsid w:val="00726622"/>
    <w:rPr/>
  </w:style>
  <w:style w:type="character" w:styleId="WW8Num14z2" w:customStyle="1">
    <w:name w:val="WW8Num14z2"/>
    <w:qFormat/>
    <w:rsid w:val="00726622"/>
    <w:rPr/>
  </w:style>
  <w:style w:type="character" w:styleId="WW8Num14z3" w:customStyle="1">
    <w:name w:val="WW8Num14z3"/>
    <w:qFormat/>
    <w:rsid w:val="00726622"/>
    <w:rPr/>
  </w:style>
  <w:style w:type="character" w:styleId="WW8Num14z4" w:customStyle="1">
    <w:name w:val="WW8Num14z4"/>
    <w:qFormat/>
    <w:rsid w:val="00726622"/>
    <w:rPr/>
  </w:style>
  <w:style w:type="character" w:styleId="WW8Num14z5" w:customStyle="1">
    <w:name w:val="WW8Num14z5"/>
    <w:qFormat/>
    <w:rsid w:val="00726622"/>
    <w:rPr/>
  </w:style>
  <w:style w:type="character" w:styleId="WW8Num14z6" w:customStyle="1">
    <w:name w:val="WW8Num14z6"/>
    <w:qFormat/>
    <w:rsid w:val="00726622"/>
    <w:rPr/>
  </w:style>
  <w:style w:type="character" w:styleId="WW8Num14z7" w:customStyle="1">
    <w:name w:val="WW8Num14z7"/>
    <w:qFormat/>
    <w:rsid w:val="00726622"/>
    <w:rPr/>
  </w:style>
  <w:style w:type="character" w:styleId="WW8Num14z8" w:customStyle="1">
    <w:name w:val="WW8Num14z8"/>
    <w:qFormat/>
    <w:rsid w:val="00726622"/>
    <w:rPr/>
  </w:style>
  <w:style w:type="character" w:styleId="WW8Num15z0" w:customStyle="1">
    <w:name w:val="WW8Num15z0"/>
    <w:qFormat/>
    <w:rsid w:val="00726622"/>
    <w:rPr>
      <w:rFonts w:ascii="Times New Roman" w:hAnsi="Times New Roman" w:eastAsia="Times New Roman" w:cs="Times New Roman"/>
      <w:b/>
      <w:bCs/>
      <w:color w:val="00AF50"/>
      <w:spacing w:val="-4"/>
      <w:w w:val="99"/>
      <w:sz w:val="24"/>
      <w:szCs w:val="24"/>
      <w:lang w:val="de-DE" w:bidi="de-DE"/>
    </w:rPr>
  </w:style>
  <w:style w:type="character" w:styleId="WW8Num15z1" w:customStyle="1">
    <w:name w:val="WW8Num15z1"/>
    <w:qFormat/>
    <w:rsid w:val="00726622"/>
    <w:rPr>
      <w:rFonts w:ascii="DejaVu Sans" w:hAnsi="DejaVu Sans" w:eastAsia="DejaVu Sans" w:cs="DejaVu Sans"/>
      <w:color w:val="00AF50"/>
      <w:w w:val="78"/>
      <w:sz w:val="24"/>
      <w:szCs w:val="24"/>
      <w:lang w:val="de-DE" w:bidi="de-DE"/>
    </w:rPr>
  </w:style>
  <w:style w:type="character" w:styleId="WW8Num15z2" w:customStyle="1">
    <w:name w:val="WW8Num15z2"/>
    <w:qFormat/>
    <w:rsid w:val="00726622"/>
    <w:rPr>
      <w:lang w:val="de-DE" w:bidi="de-DE"/>
    </w:rPr>
  </w:style>
  <w:style w:type="character" w:styleId="Carpredefinitoparagrafo1" w:customStyle="1">
    <w:name w:val="Car. predefinito paragrafo1"/>
    <w:qFormat/>
    <w:rsid w:val="00726622"/>
    <w:rPr/>
  </w:style>
  <w:style w:type="character" w:styleId="CorpodeltestoCarattere" w:customStyle="1">
    <w:name w:val="Corpo del testo Carattere"/>
    <w:basedOn w:val="Carpredefinitoparagrafo1"/>
    <w:qFormat/>
    <w:rsid w:val="00726622"/>
    <w:rPr>
      <w:rFonts w:ascii="Arial" w:hAnsi="Arial" w:eastAsia="Arial" w:cs="Arial"/>
      <w:sz w:val="24"/>
      <w:szCs w:val="24"/>
      <w:lang w:bidi="de-DE"/>
    </w:rPr>
  </w:style>
  <w:style w:type="character" w:styleId="IntestazioneCarattere" w:customStyle="1">
    <w:name w:val="Intestazione Carattere"/>
    <w:basedOn w:val="Carpredefinitoparagrafo1"/>
    <w:qFormat/>
    <w:rsid w:val="00726622"/>
    <w:rPr>
      <w:sz w:val="22"/>
      <w:szCs w:val="22"/>
    </w:rPr>
  </w:style>
  <w:style w:type="character" w:styleId="PidipaginaCarattere" w:customStyle="1">
    <w:name w:val="Piè di pagina Carattere"/>
    <w:basedOn w:val="Carpredefinitoparagrafo1"/>
    <w:qFormat/>
    <w:rsid w:val="00726622"/>
    <w:rPr>
      <w:sz w:val="22"/>
      <w:szCs w:val="22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rsid w:val="00726622"/>
    <w:pPr>
      <w:widowControl w:val="false"/>
      <w:spacing w:lineRule="auto" w:line="240" w:before="0" w:after="0"/>
    </w:pPr>
    <w:rPr>
      <w:rFonts w:ascii="Arial" w:hAnsi="Arial" w:eastAsia="Arial" w:cs="Arial"/>
      <w:sz w:val="24"/>
      <w:szCs w:val="24"/>
      <w:lang w:bidi="de-DE"/>
    </w:rPr>
  </w:style>
  <w:style w:type="paragraph" w:styleId="List">
    <w:name w:val="List"/>
    <w:basedOn w:val="TextBody"/>
    <w:rsid w:val="00726622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olo1" w:customStyle="1">
    <w:name w:val="Titolo1"/>
    <w:basedOn w:val="Normal"/>
    <w:next w:val="TextBody"/>
    <w:qFormat/>
    <w:rsid w:val="00726622"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1">
    <w:name w:val="caption"/>
    <w:basedOn w:val="Normal"/>
    <w:qFormat/>
    <w:rsid w:val="00726622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 w:customStyle="1">
    <w:name w:val="Indice"/>
    <w:basedOn w:val="Normal"/>
    <w:qFormat/>
    <w:rsid w:val="00726622"/>
    <w:pPr>
      <w:suppressLineNumbers/>
    </w:pPr>
    <w:rPr>
      <w:rFonts w:cs="Arial"/>
    </w:rPr>
  </w:style>
  <w:style w:type="paragraph" w:styleId="ListParagraph">
    <w:name w:val="List Paragraph"/>
    <w:basedOn w:val="Normal"/>
    <w:qFormat/>
    <w:rsid w:val="00726622"/>
    <w:pPr>
      <w:widowControl w:val="false"/>
      <w:spacing w:lineRule="auto" w:line="240" w:before="137" w:after="0"/>
      <w:ind w:left="924" w:hanging="708"/>
    </w:pPr>
    <w:rPr>
      <w:rFonts w:ascii="Arial" w:hAnsi="Arial" w:eastAsia="Arial" w:cs="Arial"/>
      <w:lang w:bidi="de-DE"/>
    </w:rPr>
  </w:style>
  <w:style w:type="paragraph" w:styleId="Intestazioneepidipagina" w:customStyle="1">
    <w:name w:val="Intestazione e piè di pagina"/>
    <w:basedOn w:val="Normal"/>
    <w:qFormat/>
    <w:rsid w:val="00726622"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72662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rsid w:val="0072662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Contenutocornice" w:customStyle="1">
    <w:name w:val="Contenuto cornice"/>
    <w:basedOn w:val="Normal"/>
    <w:qFormat/>
    <w:rsid w:val="00726622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LibreOffice/7.1.3.2$Linux_X86_64 LibreOffice_project/10$Build-2</Application>
  <AppVersion>15.0000</AppVersion>
  <Pages>4</Pages>
  <Words>826</Words>
  <Characters>4249</Characters>
  <CharactersWithSpaces>5361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2021-05-20T17:22:00Z</dcterms:created>
  <dc:creator>mak9</dc:creator>
  <dc:description/>
  <dc:language>it-IT</dc:language>
  <cp:lastModifiedBy>mak9</cp:lastModifiedBy>
  <cp:lastPrinted>2018-12-09T09:35:00Z</cp:lastPrinted>
  <dcterms:modified xsi:type="dcterms:W3CDTF">2021-05-24T13:40:00Z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
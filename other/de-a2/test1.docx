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3A61" w:rsidRPr="0010528C" w:rsidRDefault="005F5CEC">
      <w:pPr>
        <w:spacing w:after="0"/>
        <w:rPr>
          <w:lang w:val="it-IT"/>
          <w:rPrChange w:id="0" w:author="mak9" w:date="2021-04-18T13:45:00Z">
            <w:rPr/>
          </w:rPrChange>
        </w:rPr>
      </w:pPr>
      <w:r>
        <w:rPr>
          <w:rFonts w:ascii="Times New Roman" w:hAnsi="Times New Roman"/>
          <w:color w:val="000000"/>
          <w:sz w:val="24"/>
          <w:szCs w:val="24"/>
          <w:lang w:val="it-IT"/>
        </w:rPr>
        <w:t xml:space="preserve">Docente: </w:t>
      </w:r>
      <w:proofErr w:type="spellStart"/>
      <w:r>
        <w:rPr>
          <w:rFonts w:ascii="Times New Roman" w:hAnsi="Times New Roman"/>
          <w:color w:val="000000"/>
          <w:sz w:val="24"/>
          <w:szCs w:val="24"/>
          <w:lang w:val="it-IT"/>
        </w:rPr>
        <w:t>Adrienn</w:t>
      </w:r>
      <w:proofErr w:type="spellEnd"/>
      <w:r>
        <w:rPr>
          <w:rFonts w:ascii="Times New Roman" w:hAnsi="Times New Roman"/>
          <w:color w:val="000000"/>
          <w:sz w:val="24"/>
          <w:szCs w:val="24"/>
          <w:lang w:val="it-IT"/>
        </w:rPr>
        <w:t xml:space="preserve"> </w:t>
      </w:r>
      <w:proofErr w:type="spellStart"/>
      <w:r>
        <w:rPr>
          <w:rFonts w:ascii="Times New Roman" w:hAnsi="Times New Roman"/>
          <w:color w:val="000000"/>
          <w:sz w:val="24"/>
          <w:szCs w:val="24"/>
          <w:lang w:val="it-IT"/>
        </w:rPr>
        <w:t>Fitos</w:t>
      </w:r>
      <w:proofErr w:type="spellEnd"/>
      <w:r>
        <w:rPr>
          <w:rFonts w:ascii="Times New Roman" w:hAnsi="Times New Roman"/>
          <w:color w:val="000000"/>
          <w:sz w:val="24"/>
          <w:szCs w:val="24"/>
          <w:lang w:val="it-IT"/>
        </w:rPr>
        <w:t xml:space="preserve"> </w:t>
      </w:r>
      <w:r>
        <w:rPr>
          <w:rFonts w:ascii="Times New Roman" w:hAnsi="Times New Roman"/>
          <w:color w:val="000000"/>
          <w:lang w:val="it-IT"/>
        </w:rPr>
        <w:t>(mak9@gmx.net)</w:t>
      </w:r>
    </w:p>
    <w:p w:rsidR="00993A61" w:rsidRPr="0010528C" w:rsidRDefault="005F5CEC">
      <w:pPr>
        <w:spacing w:after="0"/>
        <w:rPr>
          <w:lang w:val="it-IT"/>
          <w:rPrChange w:id="1" w:author="mak9" w:date="2021-04-18T13:45:00Z">
            <w:rPr/>
          </w:rPrChange>
        </w:rPr>
      </w:pPr>
      <w:r>
        <w:rPr>
          <w:rFonts w:ascii="Times New Roman" w:hAnsi="Times New Roman"/>
          <w:color w:val="000000"/>
          <w:sz w:val="24"/>
          <w:szCs w:val="24"/>
          <w:lang w:val="it-IT"/>
        </w:rPr>
        <w:t xml:space="preserve">Cognome: </w:t>
      </w:r>
      <w:proofErr w:type="spellStart"/>
      <w:r>
        <w:rPr>
          <w:rFonts w:ascii="Times New Roman" w:hAnsi="Times New Roman"/>
          <w:color w:val="000000"/>
          <w:sz w:val="24"/>
          <w:szCs w:val="24"/>
          <w:lang w:val="it-IT"/>
        </w:rPr>
        <w:t>Bradatan</w:t>
      </w:r>
      <w:proofErr w:type="spellEnd"/>
      <w:r>
        <w:rPr>
          <w:rFonts w:ascii="Times New Roman" w:hAnsi="Times New Roman"/>
          <w:color w:val="000000"/>
          <w:sz w:val="24"/>
          <w:szCs w:val="24"/>
          <w:lang w:val="it-IT"/>
        </w:rPr>
        <w:t xml:space="preserve">                                                                            Valutazione:</w:t>
      </w:r>
      <w:ins w:id="2" w:author="mak9" w:date="2021-04-18T13:49:00Z">
        <w:r w:rsidR="0010528C">
          <w:rPr>
            <w:rFonts w:ascii="Times New Roman" w:hAnsi="Times New Roman"/>
            <w:color w:val="000000"/>
            <w:sz w:val="24"/>
            <w:szCs w:val="24"/>
            <w:lang w:val="it-IT"/>
          </w:rPr>
          <w:t>91%</w:t>
        </w:r>
      </w:ins>
      <w:ins w:id="3" w:author="mak9" w:date="2021-04-18T13:50:00Z">
        <w:r w:rsidR="0010528C">
          <w:rPr>
            <w:rFonts w:ascii="Times New Roman" w:hAnsi="Times New Roman"/>
            <w:color w:val="000000"/>
            <w:sz w:val="24"/>
            <w:szCs w:val="24"/>
            <w:lang w:val="it-IT"/>
          </w:rPr>
          <w:t xml:space="preserve"> </w:t>
        </w:r>
        <w:proofErr w:type="spellStart"/>
        <w:r w:rsidR="0010528C">
          <w:rPr>
            <w:rFonts w:ascii="Times New Roman" w:hAnsi="Times New Roman"/>
            <w:color w:val="000000"/>
            <w:sz w:val="24"/>
            <w:szCs w:val="24"/>
            <w:lang w:val="it-IT"/>
          </w:rPr>
          <w:t>-</w:t>
        </w:r>
      </w:ins>
      <w:ins w:id="4" w:author="mak9" w:date="2021-04-18T13:49:00Z">
        <w:r w:rsidR="0010528C">
          <w:rPr>
            <w:rFonts w:ascii="Times New Roman" w:hAnsi="Times New Roman"/>
            <w:color w:val="000000"/>
            <w:sz w:val="24"/>
            <w:szCs w:val="24"/>
            <w:lang w:val="it-IT"/>
          </w:rPr>
          <w:t>sehr</w:t>
        </w:r>
        <w:proofErr w:type="spellEnd"/>
        <w:r w:rsidR="0010528C">
          <w:rPr>
            <w:rFonts w:ascii="Times New Roman" w:hAnsi="Times New Roman"/>
            <w:color w:val="000000"/>
            <w:sz w:val="24"/>
            <w:szCs w:val="24"/>
            <w:lang w:val="it-IT"/>
          </w:rPr>
          <w:t xml:space="preserve"> </w:t>
        </w:r>
        <w:proofErr w:type="spellStart"/>
        <w:r w:rsidR="0010528C">
          <w:rPr>
            <w:rFonts w:ascii="Times New Roman" w:hAnsi="Times New Roman"/>
            <w:color w:val="000000"/>
            <w:sz w:val="24"/>
            <w:szCs w:val="24"/>
            <w:lang w:val="it-IT"/>
          </w:rPr>
          <w:t>gut</w:t>
        </w:r>
      </w:ins>
      <w:proofErr w:type="spellEnd"/>
    </w:p>
    <w:p w:rsidR="00993A61" w:rsidRPr="0010528C" w:rsidRDefault="005F5CEC">
      <w:pPr>
        <w:spacing w:after="0"/>
        <w:rPr>
          <w:lang w:val="it-IT"/>
          <w:rPrChange w:id="5" w:author="mak9" w:date="2021-04-18T13:45:00Z">
            <w:rPr/>
          </w:rPrChange>
        </w:rPr>
      </w:pPr>
      <w:r>
        <w:rPr>
          <w:rFonts w:ascii="Times New Roman" w:hAnsi="Times New Roman"/>
          <w:color w:val="000000"/>
          <w:sz w:val="24"/>
          <w:szCs w:val="24"/>
          <w:lang w:val="it-IT"/>
        </w:rPr>
        <w:t xml:space="preserve">Nome: </w:t>
      </w:r>
      <w:proofErr w:type="spellStart"/>
      <w:r>
        <w:rPr>
          <w:rFonts w:ascii="Times New Roman" w:hAnsi="Times New Roman"/>
          <w:color w:val="000000"/>
          <w:sz w:val="24"/>
          <w:szCs w:val="24"/>
          <w:lang w:val="it-IT"/>
        </w:rPr>
        <w:t>Alexandru</w:t>
      </w:r>
      <w:proofErr w:type="spellEnd"/>
      <w:r>
        <w:rPr>
          <w:rFonts w:ascii="Times New Roman" w:hAnsi="Times New Roman"/>
          <w:color w:val="000000"/>
          <w:sz w:val="24"/>
          <w:szCs w:val="24"/>
          <w:lang w:val="it-IT"/>
        </w:rPr>
        <w:t xml:space="preserve"> Gabriel                                                                           </w:t>
      </w:r>
    </w:p>
    <w:p w:rsidR="00993A61" w:rsidRPr="0010528C" w:rsidRDefault="005F5CEC">
      <w:pPr>
        <w:spacing w:after="0"/>
        <w:rPr>
          <w:lang w:val="it-IT"/>
          <w:rPrChange w:id="6" w:author="mak9" w:date="2021-04-18T13:45:00Z">
            <w:rPr/>
          </w:rPrChange>
        </w:rPr>
      </w:pPr>
      <w:r>
        <w:rPr>
          <w:rFonts w:ascii="Times New Roman" w:hAnsi="Times New Roman"/>
          <w:color w:val="000000"/>
          <w:sz w:val="24"/>
          <w:szCs w:val="24"/>
          <w:lang w:val="it-IT"/>
        </w:rPr>
        <w:t>Corso: Tedesco ID11</w:t>
      </w:r>
    </w:p>
    <w:p w:rsidR="00993A61" w:rsidRPr="0010528C" w:rsidRDefault="005F5CEC">
      <w:pPr>
        <w:spacing w:after="0"/>
        <w:rPr>
          <w:lang w:val="it-IT"/>
          <w:rPrChange w:id="7" w:author="mak9" w:date="2021-04-18T13:45:00Z">
            <w:rPr/>
          </w:rPrChange>
        </w:rPr>
      </w:pPr>
      <w:r>
        <w:rPr>
          <w:rFonts w:ascii="Times New Roman" w:hAnsi="Times New Roman"/>
          <w:color w:val="000000"/>
          <w:sz w:val="24"/>
          <w:szCs w:val="24"/>
          <w:lang w:val="it-IT"/>
        </w:rPr>
        <w:t>Data: 15.04.2021</w:t>
      </w:r>
    </w:p>
    <w:p w:rsidR="00993A61" w:rsidRDefault="00993A61">
      <w:pPr>
        <w:rPr>
          <w:rFonts w:ascii="Times New Roman" w:hAnsi="Times New Roman"/>
          <w:color w:val="000000"/>
          <w:sz w:val="24"/>
          <w:szCs w:val="24"/>
          <w:lang w:val="it-IT"/>
        </w:rPr>
      </w:pPr>
    </w:p>
    <w:p w:rsidR="00993A61" w:rsidRPr="0010528C" w:rsidRDefault="005F5CEC">
      <w:pPr>
        <w:jc w:val="center"/>
        <w:rPr>
          <w:lang w:val="it-IT"/>
          <w:rPrChange w:id="8" w:author="mak9" w:date="2021-04-18T13:45:00Z">
            <w:rPr/>
          </w:rPrChange>
        </w:rPr>
      </w:pPr>
      <w:r>
        <w:rPr>
          <w:rFonts w:ascii="Times New Roman" w:hAnsi="Times New Roman"/>
          <w:b/>
          <w:sz w:val="28"/>
          <w:szCs w:val="28"/>
          <w:lang w:val="it-IT"/>
        </w:rPr>
        <w:t>Test 1</w:t>
      </w:r>
    </w:p>
    <w:p w:rsidR="00993A61" w:rsidRDefault="005F5CEC">
      <w:pPr>
        <w:spacing w:line="240" w:lineRule="auto"/>
      </w:pPr>
      <w:r>
        <w:rPr>
          <w:rFonts w:ascii="Times New Roman" w:hAnsi="Times New Roman"/>
          <w:b/>
          <w:sz w:val="24"/>
          <w:szCs w:val="24"/>
        </w:rPr>
        <w:t>1. Hören Sie die Nachrichten auf der Mailbox und vergleichen Sie sie mit den Notizen. In jeder Notiz gibt es einen Fehler. Korrigieren Sie die Fehler.</w:t>
      </w:r>
    </w:p>
    <w:p w:rsidR="00993A61" w:rsidRDefault="00993A61">
      <w:pPr>
        <w:spacing w:line="240" w:lineRule="auto"/>
        <w:rPr>
          <w:rFonts w:ascii="Times New Roman" w:hAnsi="Times New Roman"/>
          <w:b/>
          <w:sz w:val="24"/>
          <w:szCs w:val="24"/>
          <w:lang w:eastAsia="de-DE"/>
        </w:rPr>
      </w:pPr>
      <w:r w:rsidRPr="00993A61">
        <w:pict>
          <v:shapetype id="_x0000_t202" coordsize="21600,21600" o:spt="202" path="m,l,21600r21600,l21600,xe">
            <v:stroke joinstyle="miter"/>
            <v:path gradientshapeok="t" o:connecttype="rect"/>
          </v:shapetype>
          <v:shape id="_x0000_s1039" type="#_x0000_t202" style="position:absolute;margin-left:-16.85pt;margin-top:6.65pt;width:110.95pt;height:85.45pt;z-index:251649536;mso-wrap-distance-left:9.05pt;mso-wrap-distance-right:9.05pt">
            <v:fill color2="black"/>
            <v:textbox>
              <w:txbxContent>
                <w:p w:rsidR="00993A61" w:rsidRDefault="005F5CEC">
                  <w:pPr>
                    <w:spacing w:after="0" w:line="240" w:lineRule="auto"/>
                  </w:pPr>
                  <w:r>
                    <w:rPr>
                      <w:rFonts w:ascii="Times New Roman" w:hAnsi="Times New Roman"/>
                      <w:i/>
                      <w:sz w:val="24"/>
                      <w:szCs w:val="24"/>
                    </w:rPr>
                    <w:t>Beispiel</w:t>
                  </w:r>
                  <w:r>
                    <w:rPr>
                      <w:rFonts w:ascii="Times New Roman" w:hAnsi="Times New Roman"/>
                      <w:sz w:val="24"/>
                      <w:szCs w:val="24"/>
                    </w:rPr>
                    <w:t>: Ausflug und Wanderung am Samstag</w:t>
                  </w:r>
                </w:p>
                <w:p w:rsidR="00993A61" w:rsidRDefault="005F5CEC">
                  <w:pPr>
                    <w:spacing w:after="0" w:line="240" w:lineRule="auto"/>
                  </w:pPr>
                  <w:r>
                    <w:rPr>
                      <w:rFonts w:ascii="Times New Roman" w:hAnsi="Times New Roman"/>
                      <w:sz w:val="24"/>
                      <w:szCs w:val="24"/>
                    </w:rPr>
                    <w:t xml:space="preserve">Zug: Abfahrt </w:t>
                  </w:r>
                </w:p>
                <w:p w:rsidR="00993A61" w:rsidRDefault="005F5CEC">
                  <w:pPr>
                    <w:spacing w:after="0" w:line="240" w:lineRule="auto"/>
                  </w:pPr>
                  <w:r>
                    <w:rPr>
                      <w:rFonts w:ascii="Times New Roman" w:hAnsi="Times New Roman"/>
                      <w:strike/>
                      <w:sz w:val="24"/>
                      <w:szCs w:val="24"/>
                    </w:rPr>
                    <w:t>9:30 Uhr</w:t>
                  </w:r>
                  <w:r>
                    <w:rPr>
                      <w:rFonts w:ascii="Times New Roman" w:hAnsi="Times New Roman"/>
                      <w:sz w:val="24"/>
                      <w:szCs w:val="24"/>
                    </w:rPr>
                    <w:t xml:space="preserve"> </w:t>
                  </w:r>
                  <w:r>
                    <w:rPr>
                      <w:rFonts w:ascii="Times New Roman" w:hAnsi="Times New Roman"/>
                      <w:b/>
                      <w:color w:val="4F81BD"/>
                      <w:sz w:val="24"/>
                      <w:szCs w:val="24"/>
                    </w:rPr>
                    <w:t>9:55 Uhr</w:t>
                  </w:r>
                </w:p>
              </w:txbxContent>
            </v:textbox>
          </v:shape>
        </w:pict>
      </w:r>
      <w:r w:rsidRPr="00993A61">
        <w:pict>
          <v:shape id="_x0000_s1040" type="#_x0000_t202" style="position:absolute;margin-left:101.65pt;margin-top:6.65pt;width:125.2pt;height:85.45pt;z-index:251650560;mso-wrap-distance-left:9.05pt;mso-wrap-distance-right:9.05pt">
            <v:fill color2="black"/>
            <v:textbox>
              <w:txbxContent>
                <w:p w:rsidR="00993A61" w:rsidRDefault="005F5CEC">
                  <w:pPr>
                    <w:spacing w:after="0" w:line="240" w:lineRule="auto"/>
                  </w:pPr>
                  <w:r>
                    <w:rPr>
                      <w:rFonts w:ascii="Times New Roman" w:hAnsi="Times New Roman"/>
                      <w:sz w:val="24"/>
                      <w:szCs w:val="24"/>
                    </w:rPr>
                    <w:t>Einkaufsliste</w:t>
                  </w:r>
                </w:p>
                <w:p w:rsidR="00993A61" w:rsidRDefault="005F5CEC">
                  <w:pPr>
                    <w:spacing w:after="0" w:line="240" w:lineRule="auto"/>
                  </w:pPr>
                  <w:r>
                    <w:rPr>
                      <w:rFonts w:ascii="Times New Roman" w:hAnsi="Times New Roman"/>
                      <w:sz w:val="24"/>
                      <w:szCs w:val="24"/>
                    </w:rPr>
                    <w:t xml:space="preserve">Norbert: Salat, </w:t>
                  </w:r>
                  <w:r>
                    <w:rPr>
                      <w:rFonts w:ascii="Times New Roman" w:hAnsi="Times New Roman"/>
                      <w:strike/>
                      <w:sz w:val="24"/>
                      <w:szCs w:val="24"/>
                    </w:rPr>
                    <w:t>Karotten</w:t>
                  </w:r>
                  <w:r>
                    <w:rPr>
                      <w:rFonts w:ascii="Times New Roman" w:hAnsi="Times New Roman"/>
                      <w:sz w:val="24"/>
                      <w:szCs w:val="24"/>
                    </w:rPr>
                    <w:t xml:space="preserve"> Kartoffeln, Milch</w:t>
                  </w:r>
                </w:p>
                <w:p w:rsidR="00993A61" w:rsidRDefault="005F5CEC">
                  <w:pPr>
                    <w:spacing w:after="0" w:line="240" w:lineRule="auto"/>
                  </w:pPr>
                  <w:r>
                    <w:rPr>
                      <w:rFonts w:ascii="Times New Roman" w:hAnsi="Times New Roman"/>
                      <w:sz w:val="24"/>
                      <w:szCs w:val="24"/>
                    </w:rPr>
                    <w:t>Irmgard: Brot, Wurst</w:t>
                  </w:r>
                </w:p>
                <w:p w:rsidR="00993A61" w:rsidRDefault="00993A61">
                  <w:pPr>
                    <w:spacing w:after="0" w:line="240" w:lineRule="auto"/>
                    <w:rPr>
                      <w:rFonts w:ascii="Times New Roman" w:hAnsi="Times New Roman"/>
                      <w:sz w:val="24"/>
                      <w:szCs w:val="24"/>
                    </w:rPr>
                  </w:pPr>
                </w:p>
              </w:txbxContent>
            </v:textbox>
          </v:shape>
        </w:pict>
      </w:r>
      <w:r w:rsidRPr="00993A61">
        <w:pict>
          <v:shape id="_x0000_s1041" type="#_x0000_t202" style="position:absolute;margin-left:236.65pt;margin-top:6.65pt;width:119.2pt;height:85.45pt;z-index:251651584;mso-wrap-distance-left:9.05pt;mso-wrap-distance-right:9.05pt">
            <v:fill color2="black"/>
            <v:textbox>
              <w:txbxContent>
                <w:p w:rsidR="00993A61" w:rsidRDefault="005F5CEC">
                  <w:pPr>
                    <w:spacing w:after="0" w:line="240" w:lineRule="auto"/>
                  </w:pPr>
                  <w:r>
                    <w:rPr>
                      <w:rFonts w:ascii="Times New Roman" w:hAnsi="Times New Roman"/>
                      <w:sz w:val="24"/>
                      <w:szCs w:val="24"/>
                    </w:rPr>
                    <w:t>Krankenhausunfall mit dem Fahrrad</w:t>
                  </w:r>
                </w:p>
                <w:p w:rsidR="00993A61" w:rsidRDefault="005F5CEC">
                  <w:pPr>
                    <w:spacing w:after="0" w:line="240" w:lineRule="auto"/>
                  </w:pPr>
                  <w:r>
                    <w:rPr>
                      <w:rFonts w:ascii="Times New Roman" w:hAnsi="Times New Roman"/>
                      <w:sz w:val="24"/>
                      <w:szCs w:val="24"/>
                    </w:rPr>
                    <w:t xml:space="preserve">fertig: halb </w:t>
                  </w:r>
                  <w:r>
                    <w:rPr>
                      <w:rFonts w:ascii="Times New Roman" w:hAnsi="Times New Roman"/>
                      <w:strike/>
                      <w:sz w:val="24"/>
                      <w:szCs w:val="24"/>
                    </w:rPr>
                    <w:t>zwei</w:t>
                  </w:r>
                  <w:r>
                    <w:rPr>
                      <w:rFonts w:ascii="Times New Roman" w:hAnsi="Times New Roman"/>
                      <w:sz w:val="24"/>
                      <w:szCs w:val="24"/>
                    </w:rPr>
                    <w:t xml:space="preserve"> drei</w:t>
                  </w:r>
                </w:p>
              </w:txbxContent>
            </v:textbox>
          </v:shape>
        </w:pict>
      </w:r>
      <w:r w:rsidRPr="00993A61">
        <w:pict>
          <v:shape id="_x0000_s1042" type="#_x0000_t202" style="position:absolute;margin-left:366.4pt;margin-top:6.65pt;width:107.2pt;height:85.45pt;z-index:251652608;mso-wrap-distance-left:9.05pt;mso-wrap-distance-right:9.05pt">
            <v:fill color2="black"/>
            <v:textbox>
              <w:txbxContent>
                <w:p w:rsidR="00993A61" w:rsidRDefault="005F5CEC">
                  <w:pPr>
                    <w:spacing w:after="0" w:line="240" w:lineRule="auto"/>
                  </w:pPr>
                  <w:r>
                    <w:rPr>
                      <w:rFonts w:ascii="Times New Roman" w:hAnsi="Times New Roman"/>
                      <w:sz w:val="24"/>
                      <w:szCs w:val="24"/>
                    </w:rPr>
                    <w:t>Daniel + Karin</w:t>
                  </w:r>
                </w:p>
                <w:p w:rsidR="00993A61" w:rsidRDefault="005F5CEC">
                  <w:pPr>
                    <w:spacing w:after="0" w:line="240" w:lineRule="auto"/>
                  </w:pPr>
                  <w:r>
                    <w:rPr>
                      <w:rFonts w:ascii="Times New Roman" w:hAnsi="Times New Roman"/>
                      <w:sz w:val="24"/>
                      <w:szCs w:val="24"/>
                    </w:rPr>
                    <w:t>Frankreich</w:t>
                  </w:r>
                </w:p>
                <w:p w:rsidR="00993A61" w:rsidRDefault="005F5CEC">
                  <w:pPr>
                    <w:spacing w:after="0" w:line="240" w:lineRule="auto"/>
                  </w:pPr>
                  <w:r>
                    <w:rPr>
                      <w:rFonts w:ascii="Times New Roman" w:hAnsi="Times New Roman"/>
                      <w:sz w:val="24"/>
                      <w:szCs w:val="24"/>
                    </w:rPr>
                    <w:t>Donnerstag zurück</w:t>
                  </w:r>
                </w:p>
                <w:p w:rsidR="00993A61" w:rsidRDefault="005F5CEC">
                  <w:pPr>
                    <w:spacing w:after="0" w:line="240" w:lineRule="auto"/>
                  </w:pPr>
                  <w:r>
                    <w:rPr>
                      <w:rFonts w:ascii="Times New Roman" w:hAnsi="Times New Roman"/>
                      <w:strike/>
                      <w:sz w:val="24"/>
                      <w:szCs w:val="24"/>
                    </w:rPr>
                    <w:t>Haustür</w:t>
                  </w:r>
                  <w:r>
                    <w:rPr>
                      <w:rFonts w:ascii="Times New Roman" w:hAnsi="Times New Roman"/>
                      <w:sz w:val="24"/>
                      <w:szCs w:val="24"/>
                    </w:rPr>
                    <w:t xml:space="preserve"> Balkontür offen?</w:t>
                  </w:r>
                </w:p>
              </w:txbxContent>
            </v:textbox>
          </v:shape>
        </w:pict>
      </w:r>
    </w:p>
    <w:p w:rsidR="00993A61" w:rsidRDefault="00993A61">
      <w:pPr>
        <w:spacing w:line="240" w:lineRule="auto"/>
        <w:rPr>
          <w:rFonts w:ascii="Times New Roman" w:hAnsi="Times New Roman"/>
          <w:b/>
          <w:sz w:val="24"/>
          <w:szCs w:val="24"/>
        </w:rPr>
      </w:pPr>
    </w:p>
    <w:p w:rsidR="00993A61" w:rsidRDefault="00993A61">
      <w:pPr>
        <w:spacing w:line="240" w:lineRule="auto"/>
        <w:rPr>
          <w:rFonts w:ascii="Times New Roman" w:hAnsi="Times New Roman"/>
          <w:b/>
          <w:sz w:val="24"/>
          <w:szCs w:val="24"/>
        </w:rPr>
      </w:pPr>
    </w:p>
    <w:p w:rsidR="00993A61" w:rsidRDefault="00993A61">
      <w:pPr>
        <w:spacing w:line="240" w:lineRule="auto"/>
        <w:rPr>
          <w:rFonts w:ascii="Times New Roman" w:hAnsi="Times New Roman"/>
          <w:b/>
          <w:sz w:val="24"/>
          <w:szCs w:val="24"/>
        </w:rPr>
      </w:pPr>
    </w:p>
    <w:p w:rsidR="00993A61" w:rsidRDefault="005F5CEC">
      <w:pPr>
        <w:spacing w:line="240" w:lineRule="auto"/>
        <w:jc w:val="right"/>
      </w:pPr>
      <w:r>
        <w:rPr>
          <w:rFonts w:ascii="Times New Roman" w:eastAsia="Times New Roman" w:hAnsi="Times New Roman"/>
          <w:sz w:val="24"/>
          <w:szCs w:val="24"/>
          <w:u w:val="single" w:color="75913A"/>
        </w:rPr>
        <w:t xml:space="preserve">          </w:t>
      </w:r>
      <w:ins w:id="9" w:author="mak9" w:date="2021-04-18T13:45:00Z">
        <w:r w:rsidR="0010528C">
          <w:rPr>
            <w:rFonts w:ascii="Times New Roman" w:eastAsia="Times New Roman" w:hAnsi="Times New Roman"/>
            <w:sz w:val="24"/>
            <w:szCs w:val="24"/>
            <w:u w:val="single" w:color="75913A"/>
          </w:rPr>
          <w:t>8</w:t>
        </w:r>
      </w:ins>
      <w:r>
        <w:rPr>
          <w:rFonts w:ascii="Times New Roman" w:eastAsia="Times New Roman" w:hAnsi="Times New Roman"/>
          <w:sz w:val="24"/>
          <w:szCs w:val="24"/>
          <w:u w:val="single" w:color="75913A"/>
        </w:rPr>
        <w:t xml:space="preserve">    </w:t>
      </w:r>
      <w:r>
        <w:rPr>
          <w:rFonts w:ascii="Times New Roman" w:hAnsi="Times New Roman"/>
          <w:sz w:val="24"/>
          <w:szCs w:val="24"/>
        </w:rPr>
        <w:t>/8</w:t>
      </w:r>
      <w:r>
        <w:rPr>
          <w:rFonts w:ascii="Times New Roman" w:hAnsi="Times New Roman"/>
          <w:spacing w:val="-5"/>
          <w:sz w:val="24"/>
          <w:szCs w:val="24"/>
        </w:rPr>
        <w:t xml:space="preserve"> </w:t>
      </w:r>
      <w:r>
        <w:rPr>
          <w:rFonts w:ascii="Times New Roman" w:hAnsi="Times New Roman"/>
          <w:sz w:val="24"/>
          <w:szCs w:val="24"/>
        </w:rPr>
        <w:t>Punkte</w:t>
      </w:r>
    </w:p>
    <w:p w:rsidR="00993A61" w:rsidRDefault="005F5CEC">
      <w:pPr>
        <w:spacing w:line="240" w:lineRule="auto"/>
      </w:pPr>
      <w:r>
        <w:rPr>
          <w:rFonts w:ascii="Times New Roman" w:hAnsi="Times New Roman"/>
          <w:b/>
          <w:sz w:val="24"/>
          <w:szCs w:val="24"/>
        </w:rPr>
        <w:t>2.</w:t>
      </w:r>
      <w:r>
        <w:rPr>
          <w:rFonts w:ascii="Times New Roman" w:hAnsi="Times New Roman"/>
          <w:sz w:val="24"/>
          <w:szCs w:val="24"/>
        </w:rPr>
        <w:t xml:space="preserve"> </w:t>
      </w:r>
      <w:r>
        <w:rPr>
          <w:rFonts w:ascii="Times New Roman" w:hAnsi="Times New Roman"/>
          <w:b/>
          <w:sz w:val="24"/>
          <w:szCs w:val="24"/>
        </w:rPr>
        <w:t>Perfekt von trennbaren Verben: Ergänzen Sie.</w:t>
      </w:r>
    </w:p>
    <w:p w:rsidR="00993A61" w:rsidRDefault="005F5CEC">
      <w:pPr>
        <w:spacing w:line="240" w:lineRule="auto"/>
      </w:pPr>
      <w:r>
        <w:rPr>
          <w:rFonts w:ascii="Times New Roman" w:hAnsi="Times New Roman"/>
          <w:i/>
          <w:sz w:val="24"/>
          <w:szCs w:val="24"/>
        </w:rPr>
        <w:t>Beispiel</w:t>
      </w:r>
      <w:r>
        <w:rPr>
          <w:rFonts w:ascii="Times New Roman" w:hAnsi="Times New Roman"/>
          <w:sz w:val="24"/>
          <w:szCs w:val="24"/>
        </w:rPr>
        <w:t xml:space="preserve">: Am Freitag (abholen) </w:t>
      </w:r>
      <w:r>
        <w:rPr>
          <w:rFonts w:ascii="Times New Roman" w:hAnsi="Times New Roman"/>
          <w:b/>
          <w:color w:val="4F81BD"/>
          <w:sz w:val="24"/>
          <w:szCs w:val="24"/>
          <w:u w:val="single"/>
        </w:rPr>
        <w:t>hat</w:t>
      </w:r>
      <w:r>
        <w:rPr>
          <w:rFonts w:ascii="Times New Roman" w:hAnsi="Times New Roman"/>
          <w:sz w:val="24"/>
          <w:szCs w:val="24"/>
        </w:rPr>
        <w:t xml:space="preserve"> Paul seinen Freund am Bahnhof </w:t>
      </w:r>
      <w:r>
        <w:rPr>
          <w:rFonts w:ascii="Times New Roman" w:hAnsi="Times New Roman"/>
          <w:b/>
          <w:color w:val="4F81BD"/>
          <w:sz w:val="24"/>
          <w:szCs w:val="24"/>
          <w:u w:val="single"/>
        </w:rPr>
        <w:t>abgeholt</w:t>
      </w:r>
      <w:r>
        <w:rPr>
          <w:rFonts w:ascii="Times New Roman" w:hAnsi="Times New Roman"/>
          <w:sz w:val="24"/>
          <w:szCs w:val="24"/>
        </w:rPr>
        <w:t xml:space="preserve">. </w:t>
      </w:r>
    </w:p>
    <w:p w:rsidR="00993A61" w:rsidRDefault="005F5CEC">
      <w:pPr>
        <w:spacing w:line="240" w:lineRule="auto"/>
      </w:pPr>
      <w:r>
        <w:rPr>
          <w:rFonts w:ascii="Times New Roman" w:hAnsi="Times New Roman"/>
          <w:sz w:val="24"/>
          <w:szCs w:val="24"/>
        </w:rPr>
        <w:t>a</w:t>
      </w:r>
      <w:r>
        <w:rPr>
          <w:rFonts w:ascii="Times New Roman" w:hAnsi="Times New Roman"/>
          <w:sz w:val="24"/>
          <w:szCs w:val="24"/>
        </w:rPr>
        <w:tab/>
      </w:r>
      <w:proofErr w:type="spellStart"/>
      <w:r>
        <w:rPr>
          <w:rFonts w:ascii="Times New Roman" w:hAnsi="Times New Roman"/>
          <w:sz w:val="24"/>
          <w:szCs w:val="24"/>
        </w:rPr>
        <w:t>Gestern</w:t>
      </w:r>
      <w:proofErr w:type="spellEnd"/>
      <w:r>
        <w:rPr>
          <w:rFonts w:ascii="Times New Roman" w:hAnsi="Times New Roman"/>
          <w:sz w:val="24"/>
          <w:szCs w:val="24"/>
        </w:rPr>
        <w:t xml:space="preserve"> Abend (anrufen)</w:t>
      </w:r>
      <w:r>
        <w:rPr>
          <w:w w:val="95"/>
          <w:u w:val="single"/>
        </w:rPr>
        <w:t xml:space="preserve"> habe        </w:t>
      </w:r>
      <w:r>
        <w:rPr>
          <w:rFonts w:ascii="Times New Roman" w:hAnsi="Times New Roman"/>
          <w:sz w:val="24"/>
          <w:szCs w:val="24"/>
        </w:rPr>
        <w:t>ich Antje</w:t>
      </w:r>
      <w:r>
        <w:rPr>
          <w:w w:val="95"/>
          <w:u w:val="single"/>
        </w:rPr>
        <w:tab/>
        <w:t xml:space="preserve">angerufen.                                     </w:t>
      </w:r>
    </w:p>
    <w:p w:rsidR="00993A61" w:rsidRDefault="005F5CEC">
      <w:pPr>
        <w:spacing w:line="240" w:lineRule="auto"/>
      </w:pPr>
      <w:r>
        <w:rPr>
          <w:rFonts w:ascii="Times New Roman" w:hAnsi="Times New Roman"/>
          <w:sz w:val="24"/>
          <w:szCs w:val="24"/>
        </w:rPr>
        <w:t>b</w:t>
      </w:r>
      <w:r>
        <w:rPr>
          <w:rFonts w:ascii="Times New Roman" w:hAnsi="Times New Roman"/>
          <w:sz w:val="24"/>
          <w:szCs w:val="24"/>
        </w:rPr>
        <w:tab/>
        <w:t>Wann (ankommen)</w:t>
      </w:r>
      <w:r>
        <w:rPr>
          <w:w w:val="95"/>
          <w:u w:val="single"/>
        </w:rPr>
        <w:t xml:space="preserve">sind          </w:t>
      </w:r>
      <w:r>
        <w:rPr>
          <w:rFonts w:ascii="Times New Roman" w:hAnsi="Times New Roman"/>
          <w:sz w:val="24"/>
          <w:szCs w:val="24"/>
        </w:rPr>
        <w:t xml:space="preserve">deine Eltern </w:t>
      </w:r>
      <w:r>
        <w:rPr>
          <w:w w:val="95"/>
          <w:u w:val="single"/>
        </w:rPr>
        <w:t xml:space="preserve">angekommen  </w:t>
      </w:r>
      <w:r>
        <w:rPr>
          <w:w w:val="95"/>
          <w:u w:val="single"/>
        </w:rPr>
        <w:tab/>
        <w:t xml:space="preserve">                </w:t>
      </w:r>
      <w:r>
        <w:rPr>
          <w:rFonts w:ascii="Times New Roman" w:hAnsi="Times New Roman"/>
          <w:sz w:val="24"/>
          <w:szCs w:val="24"/>
        </w:rPr>
        <w:t>?</w:t>
      </w:r>
    </w:p>
    <w:p w:rsidR="00993A61" w:rsidRDefault="005F5CEC">
      <w:pPr>
        <w:spacing w:line="240" w:lineRule="auto"/>
      </w:pPr>
      <w:r>
        <w:rPr>
          <w:rFonts w:ascii="Times New Roman" w:hAnsi="Times New Roman"/>
          <w:sz w:val="24"/>
          <w:szCs w:val="24"/>
        </w:rPr>
        <w:t>c</w:t>
      </w:r>
      <w:r>
        <w:rPr>
          <w:rFonts w:ascii="Times New Roman" w:hAnsi="Times New Roman"/>
          <w:sz w:val="24"/>
          <w:szCs w:val="24"/>
        </w:rPr>
        <w:tab/>
        <w:t xml:space="preserve">Deine Schwester (aussehen) </w:t>
      </w:r>
      <w:r>
        <w:rPr>
          <w:w w:val="95"/>
          <w:u w:val="single"/>
        </w:rPr>
        <w:t xml:space="preserve">hat               </w:t>
      </w:r>
      <w:r>
        <w:rPr>
          <w:rFonts w:ascii="Times New Roman" w:hAnsi="Times New Roman"/>
          <w:sz w:val="24"/>
          <w:szCs w:val="24"/>
        </w:rPr>
        <w:t xml:space="preserve">gestern Abend toll </w:t>
      </w:r>
      <w:r>
        <w:rPr>
          <w:w w:val="95"/>
          <w:u w:val="single"/>
        </w:rPr>
        <w:t xml:space="preserve">ausgesehen  </w:t>
      </w:r>
      <w:r>
        <w:rPr>
          <w:w w:val="95"/>
          <w:u w:val="single"/>
        </w:rPr>
        <w:tab/>
        <w:t xml:space="preserve">   .                  </w:t>
      </w:r>
    </w:p>
    <w:p w:rsidR="00993A61" w:rsidRDefault="005F5CEC">
      <w:pPr>
        <w:spacing w:line="240" w:lineRule="auto"/>
      </w:pPr>
      <w:r>
        <w:rPr>
          <w:rFonts w:ascii="Times New Roman" w:hAnsi="Times New Roman"/>
          <w:sz w:val="24"/>
          <w:szCs w:val="24"/>
        </w:rPr>
        <w:t>d</w:t>
      </w:r>
      <w:r>
        <w:rPr>
          <w:rFonts w:ascii="Times New Roman" w:hAnsi="Times New Roman"/>
          <w:sz w:val="24"/>
          <w:szCs w:val="24"/>
        </w:rPr>
        <w:tab/>
        <w:t>Warum (anziehen)</w:t>
      </w:r>
      <w:r>
        <w:rPr>
          <w:w w:val="95"/>
          <w:u w:val="single"/>
        </w:rPr>
        <w:t xml:space="preserve"> hast           </w:t>
      </w:r>
      <w:r>
        <w:rPr>
          <w:rFonts w:ascii="Times New Roman" w:hAnsi="Times New Roman"/>
          <w:sz w:val="24"/>
          <w:szCs w:val="24"/>
        </w:rPr>
        <w:t xml:space="preserve">du die Jacke nicht </w:t>
      </w:r>
      <w:r>
        <w:rPr>
          <w:w w:val="95"/>
          <w:u w:val="single"/>
        </w:rPr>
        <w:t xml:space="preserve">angezogen   </w:t>
      </w:r>
      <w:r>
        <w:rPr>
          <w:w w:val="95"/>
          <w:u w:val="single"/>
        </w:rPr>
        <w:tab/>
        <w:t xml:space="preserve">               </w:t>
      </w:r>
      <w:r>
        <w:rPr>
          <w:rFonts w:ascii="Times New Roman" w:hAnsi="Times New Roman"/>
          <w:sz w:val="24"/>
          <w:szCs w:val="24"/>
        </w:rPr>
        <w:t xml:space="preserve">? </w:t>
      </w:r>
    </w:p>
    <w:p w:rsidR="00993A61" w:rsidRDefault="005F5CEC">
      <w:pPr>
        <w:spacing w:line="240" w:lineRule="auto"/>
      </w:pPr>
      <w:r>
        <w:rPr>
          <w:rFonts w:ascii="Times New Roman" w:hAnsi="Times New Roman"/>
          <w:sz w:val="24"/>
          <w:szCs w:val="24"/>
        </w:rPr>
        <w:t>e</w:t>
      </w:r>
      <w:r>
        <w:rPr>
          <w:rFonts w:ascii="Times New Roman" w:hAnsi="Times New Roman"/>
          <w:sz w:val="24"/>
          <w:szCs w:val="24"/>
        </w:rPr>
        <w:tab/>
        <w:t xml:space="preserve">Das Cybermobbing (anfangen) </w:t>
      </w:r>
      <w:r>
        <w:rPr>
          <w:w w:val="95"/>
          <w:u w:val="single"/>
        </w:rPr>
        <w:t xml:space="preserve">hat         </w:t>
      </w:r>
      <w:r>
        <w:rPr>
          <w:rFonts w:ascii="Times New Roman" w:hAnsi="Times New Roman"/>
          <w:sz w:val="24"/>
          <w:szCs w:val="24"/>
        </w:rPr>
        <w:t>mit dummen SMS</w:t>
      </w:r>
      <w:r>
        <w:rPr>
          <w:w w:val="95"/>
          <w:u w:val="single"/>
        </w:rPr>
        <w:t xml:space="preserve"> angefangen       </w:t>
      </w:r>
      <w:r>
        <w:rPr>
          <w:w w:val="95"/>
          <w:u w:val="single"/>
        </w:rPr>
        <w:tab/>
        <w:t xml:space="preserve"> .</w:t>
      </w:r>
    </w:p>
    <w:p w:rsidR="00993A61" w:rsidRDefault="005F5CEC">
      <w:pPr>
        <w:spacing w:line="240" w:lineRule="auto"/>
      </w:pPr>
      <w:r>
        <w:rPr>
          <w:rFonts w:ascii="Times New Roman" w:hAnsi="Times New Roman"/>
          <w:sz w:val="24"/>
          <w:szCs w:val="24"/>
        </w:rPr>
        <w:t>f</w:t>
      </w:r>
      <w:r>
        <w:rPr>
          <w:rFonts w:ascii="Times New Roman" w:hAnsi="Times New Roman"/>
          <w:sz w:val="24"/>
          <w:szCs w:val="24"/>
        </w:rPr>
        <w:tab/>
        <w:t>Wann (aufräumen)</w:t>
      </w:r>
      <w:r>
        <w:rPr>
          <w:w w:val="95"/>
          <w:u w:val="single"/>
        </w:rPr>
        <w:t xml:space="preserve"> habt          </w:t>
      </w:r>
      <w:r>
        <w:rPr>
          <w:rFonts w:ascii="Times New Roman" w:hAnsi="Times New Roman"/>
          <w:sz w:val="24"/>
          <w:szCs w:val="24"/>
        </w:rPr>
        <w:t>ihr die Küche</w:t>
      </w:r>
      <w:r>
        <w:rPr>
          <w:w w:val="95"/>
          <w:u w:val="single"/>
        </w:rPr>
        <w:tab/>
        <w:t xml:space="preserve">aufgeräumt         </w:t>
      </w:r>
      <w:r>
        <w:rPr>
          <w:w w:val="95"/>
          <w:u w:val="single"/>
        </w:rPr>
        <w:tab/>
        <w:t xml:space="preserve">            </w:t>
      </w:r>
      <w:r>
        <w:rPr>
          <w:rFonts w:ascii="Times New Roman" w:hAnsi="Times New Roman"/>
          <w:sz w:val="24"/>
          <w:szCs w:val="24"/>
        </w:rPr>
        <w:t xml:space="preserve">? </w:t>
      </w:r>
    </w:p>
    <w:p w:rsidR="00993A61" w:rsidRDefault="005F5CEC">
      <w:pPr>
        <w:spacing w:line="240" w:lineRule="auto"/>
        <w:jc w:val="right"/>
      </w:pPr>
      <w:r>
        <w:rPr>
          <w:rFonts w:ascii="Times New Roman" w:eastAsia="Times New Roman" w:hAnsi="Times New Roman"/>
          <w:sz w:val="24"/>
          <w:szCs w:val="24"/>
        </w:rPr>
        <w:t xml:space="preserve">                    </w:t>
      </w:r>
      <w:r>
        <w:rPr>
          <w:rFonts w:ascii="Times New Roman" w:eastAsia="Times New Roman" w:hAnsi="Times New Roman"/>
          <w:sz w:val="24"/>
          <w:szCs w:val="24"/>
          <w:u w:val="single" w:color="75913A"/>
        </w:rPr>
        <w:t xml:space="preserve">              </w:t>
      </w:r>
      <w:ins w:id="10" w:author="mak9" w:date="2021-04-18T13:45:00Z">
        <w:r w:rsidR="0010528C">
          <w:rPr>
            <w:rFonts w:ascii="Times New Roman" w:eastAsia="Times New Roman" w:hAnsi="Times New Roman"/>
            <w:sz w:val="24"/>
            <w:szCs w:val="24"/>
            <w:u w:val="single" w:color="75913A"/>
          </w:rPr>
          <w:t>6</w:t>
        </w:r>
      </w:ins>
      <w:r>
        <w:rPr>
          <w:rFonts w:ascii="Times New Roman" w:eastAsia="Times New Roman" w:hAnsi="Times New Roman"/>
          <w:sz w:val="24"/>
          <w:szCs w:val="24"/>
          <w:u w:val="single" w:color="75913A"/>
        </w:rPr>
        <w:t xml:space="preserve"> </w:t>
      </w:r>
      <w:r>
        <w:rPr>
          <w:rFonts w:ascii="Times New Roman" w:hAnsi="Times New Roman"/>
          <w:sz w:val="24"/>
          <w:szCs w:val="24"/>
        </w:rPr>
        <w:tab/>
        <w:t>/6 Punkte</w:t>
      </w:r>
    </w:p>
    <w:p w:rsidR="00993A61" w:rsidRDefault="005F5CEC">
      <w:r>
        <w:rPr>
          <w:rFonts w:ascii="Times New Roman" w:hAnsi="Times New Roman"/>
          <w:b/>
          <w:sz w:val="24"/>
          <w:szCs w:val="24"/>
        </w:rPr>
        <w:t>3. Komparativ und Superlativ: Schreiben</w:t>
      </w:r>
      <w:r>
        <w:rPr>
          <w:rFonts w:ascii="Times New Roman" w:hAnsi="Times New Roman"/>
          <w:b/>
          <w:spacing w:val="-3"/>
          <w:sz w:val="24"/>
          <w:szCs w:val="24"/>
        </w:rPr>
        <w:t xml:space="preserve"> </w:t>
      </w:r>
      <w:r>
        <w:rPr>
          <w:rFonts w:ascii="Times New Roman" w:hAnsi="Times New Roman"/>
          <w:b/>
          <w:sz w:val="24"/>
          <w:szCs w:val="24"/>
        </w:rPr>
        <w:t>Sie.</w:t>
      </w:r>
    </w:p>
    <w:p w:rsidR="00993A61" w:rsidRDefault="005F5CEC">
      <w:pPr>
        <w:spacing w:before="126"/>
        <w:ind w:left="924"/>
      </w:pPr>
      <w:r>
        <w:rPr>
          <w:rFonts w:ascii="Times New Roman" w:hAnsi="Times New Roman"/>
          <w:b/>
          <w:i/>
          <w:sz w:val="24"/>
          <w:szCs w:val="24"/>
        </w:rPr>
        <w:t>Beispiel</w:t>
      </w:r>
      <w:r>
        <w:rPr>
          <w:rFonts w:ascii="Times New Roman" w:hAnsi="Times New Roman"/>
          <w:b/>
          <w:sz w:val="24"/>
          <w:szCs w:val="24"/>
        </w:rPr>
        <w:t xml:space="preserve">: groß -&gt; </w:t>
      </w:r>
      <w:r>
        <w:rPr>
          <w:rFonts w:ascii="Times New Roman" w:hAnsi="Times New Roman"/>
          <w:b/>
          <w:color w:val="4F81BC"/>
          <w:sz w:val="24"/>
          <w:szCs w:val="24"/>
          <w:u w:val="single" w:color="4F81BC"/>
        </w:rPr>
        <w:t>größer</w:t>
      </w:r>
      <w:r>
        <w:rPr>
          <w:rFonts w:ascii="Times New Roman" w:hAnsi="Times New Roman"/>
          <w:b/>
          <w:color w:val="4F81BC"/>
          <w:sz w:val="24"/>
          <w:szCs w:val="24"/>
        </w:rPr>
        <w:t xml:space="preserve"> </w:t>
      </w:r>
      <w:r>
        <w:rPr>
          <w:rFonts w:ascii="Times New Roman" w:hAnsi="Times New Roman"/>
          <w:b/>
          <w:sz w:val="24"/>
          <w:szCs w:val="24"/>
        </w:rPr>
        <w:t xml:space="preserve">-&gt; </w:t>
      </w:r>
      <w:r>
        <w:rPr>
          <w:rFonts w:ascii="Times New Roman" w:hAnsi="Times New Roman"/>
          <w:b/>
          <w:color w:val="4F81BC"/>
          <w:sz w:val="24"/>
          <w:szCs w:val="24"/>
          <w:u w:val="single" w:color="4F81BC"/>
        </w:rPr>
        <w:t>am größten</w:t>
      </w:r>
    </w:p>
    <w:tbl>
      <w:tblPr>
        <w:tblW w:w="0" w:type="auto"/>
        <w:tblInd w:w="166" w:type="dxa"/>
        <w:tblLayout w:type="fixed"/>
        <w:tblCellMar>
          <w:left w:w="0" w:type="dxa"/>
          <w:right w:w="0" w:type="dxa"/>
        </w:tblCellMar>
        <w:tblLook w:val="0000"/>
      </w:tblPr>
      <w:tblGrid>
        <w:gridCol w:w="467"/>
        <w:gridCol w:w="1049"/>
        <w:gridCol w:w="431"/>
        <w:gridCol w:w="3520"/>
      </w:tblGrid>
      <w:tr w:rsidR="00993A61">
        <w:trPr>
          <w:trHeight w:val="326"/>
        </w:trPr>
        <w:tc>
          <w:tcPr>
            <w:tcW w:w="467" w:type="dxa"/>
            <w:shd w:val="clear" w:color="auto" w:fill="auto"/>
          </w:tcPr>
          <w:p w:rsidR="00993A61" w:rsidRDefault="005F5CEC">
            <w:pPr>
              <w:pStyle w:val="TableParagraph"/>
              <w:spacing w:line="237" w:lineRule="exact"/>
              <w:ind w:left="50"/>
            </w:pPr>
            <w:r>
              <w:rPr>
                <w:rFonts w:ascii="Times New Roman" w:hAnsi="Times New Roman" w:cs="Times New Roman"/>
                <w:w w:val="78"/>
                <w:sz w:val="24"/>
                <w:szCs w:val="24"/>
              </w:rPr>
              <w:t>a</w:t>
            </w:r>
          </w:p>
        </w:tc>
        <w:tc>
          <w:tcPr>
            <w:tcW w:w="1049" w:type="dxa"/>
            <w:shd w:val="clear" w:color="auto" w:fill="auto"/>
          </w:tcPr>
          <w:p w:rsidR="00993A61" w:rsidRDefault="005F5CEC">
            <w:pPr>
              <w:pStyle w:val="TableParagraph"/>
              <w:spacing w:line="237" w:lineRule="exact"/>
              <w:ind w:left="290"/>
            </w:pPr>
            <w:r>
              <w:rPr>
                <w:rFonts w:ascii="Times New Roman" w:hAnsi="Times New Roman" w:cs="Times New Roman"/>
                <w:w w:val="90"/>
                <w:sz w:val="24"/>
                <w:szCs w:val="24"/>
              </w:rPr>
              <w:t>gut</w:t>
            </w:r>
          </w:p>
        </w:tc>
        <w:tc>
          <w:tcPr>
            <w:tcW w:w="431" w:type="dxa"/>
            <w:shd w:val="clear" w:color="auto" w:fill="auto"/>
          </w:tcPr>
          <w:p w:rsidR="00993A61" w:rsidRDefault="005F5CEC">
            <w:pPr>
              <w:pStyle w:val="TableParagraph"/>
              <w:spacing w:line="237" w:lineRule="exact"/>
              <w:ind w:left="93"/>
            </w:pPr>
            <w:r>
              <w:rPr>
                <w:rFonts w:ascii="Times New Roman" w:hAnsi="Times New Roman" w:cs="Times New Roman"/>
                <w:w w:val="80"/>
                <w:sz w:val="24"/>
                <w:szCs w:val="24"/>
              </w:rPr>
              <w:t>-&gt;</w:t>
            </w:r>
          </w:p>
        </w:tc>
        <w:tc>
          <w:tcPr>
            <w:tcW w:w="3520" w:type="dxa"/>
            <w:shd w:val="clear" w:color="auto" w:fill="auto"/>
          </w:tcPr>
          <w:p w:rsidR="00993A61" w:rsidRDefault="005F5CEC">
            <w:pPr>
              <w:pStyle w:val="TableParagraph"/>
              <w:tabs>
                <w:tab w:val="left" w:pos="1487"/>
                <w:tab w:val="left" w:pos="3329"/>
              </w:tabs>
              <w:spacing w:line="237" w:lineRule="exact"/>
              <w:ind w:right="100"/>
              <w:jc w:val="right"/>
            </w:pPr>
            <w:r>
              <w:rPr>
                <w:rFonts w:ascii="Times New Roman" w:eastAsia="Times New Roman" w:hAnsi="Times New Roman" w:cs="Times New Roman"/>
                <w:w w:val="71"/>
                <w:sz w:val="24"/>
                <w:szCs w:val="24"/>
                <w:u w:val="single"/>
              </w:rPr>
              <w:t xml:space="preserve"> besser</w:t>
            </w:r>
            <w:r>
              <w:rPr>
                <w:rFonts w:ascii="Times New Roman" w:hAnsi="Times New Roman" w:cs="Times New Roman"/>
                <w:sz w:val="24"/>
                <w:szCs w:val="24"/>
                <w:u w:val="single"/>
              </w:rPr>
              <w:tab/>
            </w:r>
            <w:r>
              <w:rPr>
                <w:rFonts w:ascii="Times New Roman" w:hAnsi="Times New Roman" w:cs="Times New Roman"/>
                <w:spacing w:val="-4"/>
                <w:sz w:val="24"/>
                <w:szCs w:val="24"/>
              </w:rPr>
              <w:t xml:space="preserve"> </w:t>
            </w:r>
            <w:r>
              <w:rPr>
                <w:rFonts w:ascii="Times New Roman" w:hAnsi="Times New Roman" w:cs="Times New Roman"/>
                <w:spacing w:val="-8"/>
                <w:w w:val="70"/>
                <w:sz w:val="24"/>
                <w:szCs w:val="24"/>
              </w:rPr>
              <w:t>-&gt;</w:t>
            </w:r>
            <w:r>
              <w:rPr>
                <w:rFonts w:ascii="Times New Roman" w:hAnsi="Times New Roman" w:cs="Times New Roman"/>
                <w:spacing w:val="12"/>
                <w:sz w:val="24"/>
                <w:szCs w:val="24"/>
              </w:rPr>
              <w:t xml:space="preserve"> </w:t>
            </w:r>
            <w:r>
              <w:rPr>
                <w:rFonts w:ascii="Times New Roman" w:hAnsi="Times New Roman" w:cs="Times New Roman"/>
                <w:w w:val="71"/>
                <w:sz w:val="24"/>
                <w:szCs w:val="24"/>
                <w:u w:val="single"/>
              </w:rPr>
              <w:t xml:space="preserve"> </w:t>
            </w:r>
            <w:ins w:id="11" w:author="mak9" w:date="2021-04-18T13:45:00Z">
              <w:r w:rsidR="0010528C">
                <w:rPr>
                  <w:rFonts w:ascii="Times New Roman" w:hAnsi="Times New Roman" w:cs="Times New Roman"/>
                  <w:w w:val="71"/>
                  <w:sz w:val="24"/>
                  <w:szCs w:val="24"/>
                  <w:u w:val="single"/>
                </w:rPr>
                <w:t xml:space="preserve">am </w:t>
              </w:r>
            </w:ins>
            <w:r>
              <w:rPr>
                <w:rFonts w:ascii="Times New Roman" w:hAnsi="Times New Roman" w:cs="Times New Roman"/>
                <w:w w:val="71"/>
                <w:sz w:val="24"/>
                <w:szCs w:val="24"/>
                <w:u w:val="single"/>
              </w:rPr>
              <w:t>best</w:t>
            </w:r>
            <w:ins w:id="12" w:author="mak9" w:date="2021-04-18T13:45:00Z">
              <w:r w:rsidR="0010528C">
                <w:rPr>
                  <w:rFonts w:ascii="Times New Roman" w:hAnsi="Times New Roman" w:cs="Times New Roman"/>
                  <w:w w:val="71"/>
                  <w:sz w:val="24"/>
                  <w:szCs w:val="24"/>
                  <w:u w:val="single"/>
                </w:rPr>
                <w:t>en</w:t>
              </w:r>
            </w:ins>
            <w:r>
              <w:rPr>
                <w:rFonts w:ascii="Times New Roman" w:hAnsi="Times New Roman" w:cs="Times New Roman"/>
                <w:sz w:val="24"/>
                <w:szCs w:val="24"/>
                <w:u w:val="single"/>
              </w:rPr>
              <w:tab/>
            </w:r>
          </w:p>
        </w:tc>
      </w:tr>
      <w:tr w:rsidR="00993A61">
        <w:trPr>
          <w:trHeight w:val="412"/>
        </w:trPr>
        <w:tc>
          <w:tcPr>
            <w:tcW w:w="467" w:type="dxa"/>
            <w:shd w:val="clear" w:color="auto" w:fill="auto"/>
          </w:tcPr>
          <w:p w:rsidR="00993A61" w:rsidRDefault="005F5CEC">
            <w:pPr>
              <w:pStyle w:val="TableParagraph"/>
              <w:spacing w:before="43"/>
              <w:ind w:left="50"/>
            </w:pPr>
            <w:r>
              <w:rPr>
                <w:rFonts w:ascii="Times New Roman" w:hAnsi="Times New Roman" w:cs="Times New Roman"/>
                <w:w w:val="82"/>
                <w:sz w:val="24"/>
                <w:szCs w:val="24"/>
              </w:rPr>
              <w:t>b</w:t>
            </w:r>
          </w:p>
        </w:tc>
        <w:tc>
          <w:tcPr>
            <w:tcW w:w="1049" w:type="dxa"/>
            <w:shd w:val="clear" w:color="auto" w:fill="auto"/>
          </w:tcPr>
          <w:p w:rsidR="00993A61" w:rsidRDefault="005F5CEC">
            <w:pPr>
              <w:pStyle w:val="TableParagraph"/>
              <w:spacing w:before="43"/>
              <w:ind w:left="290"/>
            </w:pPr>
            <w:r>
              <w:rPr>
                <w:rFonts w:ascii="Times New Roman" w:hAnsi="Times New Roman" w:cs="Times New Roman"/>
                <w:w w:val="85"/>
                <w:sz w:val="24"/>
                <w:szCs w:val="24"/>
              </w:rPr>
              <w:t>dunkel</w:t>
            </w:r>
          </w:p>
        </w:tc>
        <w:tc>
          <w:tcPr>
            <w:tcW w:w="431" w:type="dxa"/>
            <w:shd w:val="clear" w:color="auto" w:fill="auto"/>
          </w:tcPr>
          <w:p w:rsidR="00993A61" w:rsidRDefault="005F5CEC">
            <w:pPr>
              <w:pStyle w:val="TableParagraph"/>
              <w:spacing w:before="43"/>
              <w:ind w:left="149"/>
            </w:pPr>
            <w:r>
              <w:rPr>
                <w:rFonts w:ascii="Times New Roman" w:hAnsi="Times New Roman" w:cs="Times New Roman"/>
                <w:w w:val="80"/>
                <w:sz w:val="24"/>
                <w:szCs w:val="24"/>
              </w:rPr>
              <w:t>-&gt;</w:t>
            </w:r>
          </w:p>
        </w:tc>
        <w:tc>
          <w:tcPr>
            <w:tcW w:w="3520" w:type="dxa"/>
            <w:shd w:val="clear" w:color="auto" w:fill="auto"/>
          </w:tcPr>
          <w:p w:rsidR="00993A61" w:rsidRDefault="005F5CEC">
            <w:pPr>
              <w:pStyle w:val="TableParagraph"/>
              <w:tabs>
                <w:tab w:val="left" w:pos="1485"/>
                <w:tab w:val="left" w:pos="3329"/>
              </w:tabs>
              <w:spacing w:before="43"/>
              <w:ind w:right="100"/>
              <w:jc w:val="right"/>
            </w:pPr>
            <w:r>
              <w:rPr>
                <w:rFonts w:ascii="Times New Roman" w:eastAsia="Times New Roman" w:hAnsi="Times New Roman" w:cs="Times New Roman"/>
                <w:w w:val="71"/>
                <w:sz w:val="24"/>
                <w:szCs w:val="24"/>
                <w:u w:val="single"/>
              </w:rPr>
              <w:t xml:space="preserve"> dunkler</w:t>
            </w:r>
            <w:r>
              <w:rPr>
                <w:rFonts w:ascii="Times New Roman" w:hAnsi="Times New Roman" w:cs="Times New Roman"/>
                <w:sz w:val="24"/>
                <w:szCs w:val="24"/>
                <w:u w:val="single"/>
              </w:rPr>
              <w:tab/>
            </w:r>
            <w:r>
              <w:rPr>
                <w:rFonts w:ascii="Times New Roman" w:hAnsi="Times New Roman" w:cs="Times New Roman"/>
                <w:spacing w:val="-2"/>
                <w:sz w:val="24"/>
                <w:szCs w:val="24"/>
              </w:rPr>
              <w:t xml:space="preserve"> </w:t>
            </w:r>
            <w:r>
              <w:rPr>
                <w:rFonts w:ascii="Times New Roman" w:hAnsi="Times New Roman" w:cs="Times New Roman"/>
                <w:spacing w:val="-8"/>
                <w:w w:val="70"/>
                <w:sz w:val="24"/>
                <w:szCs w:val="24"/>
              </w:rPr>
              <w:t>-&gt;</w:t>
            </w:r>
            <w:r>
              <w:rPr>
                <w:rFonts w:ascii="Times New Roman" w:hAnsi="Times New Roman" w:cs="Times New Roman"/>
                <w:spacing w:val="12"/>
                <w:sz w:val="24"/>
                <w:szCs w:val="24"/>
              </w:rPr>
              <w:t xml:space="preserve"> </w:t>
            </w:r>
            <w:r>
              <w:rPr>
                <w:rFonts w:ascii="Times New Roman" w:hAnsi="Times New Roman" w:cs="Times New Roman"/>
                <w:w w:val="71"/>
                <w:sz w:val="24"/>
                <w:szCs w:val="24"/>
                <w:u w:val="single"/>
              </w:rPr>
              <w:t xml:space="preserve"> </w:t>
            </w:r>
            <w:ins w:id="13" w:author="mak9" w:date="2021-04-18T13:46:00Z">
              <w:r w:rsidR="0010528C">
                <w:rPr>
                  <w:rFonts w:ascii="Times New Roman" w:hAnsi="Times New Roman" w:cs="Times New Roman"/>
                  <w:w w:val="71"/>
                  <w:sz w:val="24"/>
                  <w:szCs w:val="24"/>
                  <w:u w:val="single"/>
                </w:rPr>
                <w:t xml:space="preserve">am </w:t>
              </w:r>
            </w:ins>
            <w:r>
              <w:rPr>
                <w:rFonts w:ascii="Times New Roman" w:hAnsi="Times New Roman" w:cs="Times New Roman"/>
                <w:w w:val="71"/>
                <w:sz w:val="24"/>
                <w:szCs w:val="24"/>
                <w:u w:val="single"/>
              </w:rPr>
              <w:t>dunkelsten</w:t>
            </w:r>
            <w:r>
              <w:rPr>
                <w:rFonts w:ascii="Times New Roman" w:hAnsi="Times New Roman" w:cs="Times New Roman"/>
                <w:sz w:val="24"/>
                <w:szCs w:val="24"/>
                <w:u w:val="single"/>
              </w:rPr>
              <w:tab/>
            </w:r>
          </w:p>
        </w:tc>
      </w:tr>
      <w:tr w:rsidR="00993A61">
        <w:trPr>
          <w:trHeight w:val="412"/>
        </w:trPr>
        <w:tc>
          <w:tcPr>
            <w:tcW w:w="467" w:type="dxa"/>
            <w:shd w:val="clear" w:color="auto" w:fill="auto"/>
          </w:tcPr>
          <w:p w:rsidR="00993A61" w:rsidRDefault="005F5CEC">
            <w:pPr>
              <w:pStyle w:val="TableParagraph"/>
              <w:spacing w:before="43"/>
              <w:ind w:left="50"/>
            </w:pPr>
            <w:r>
              <w:rPr>
                <w:rFonts w:ascii="Times New Roman" w:hAnsi="Times New Roman" w:cs="Times New Roman"/>
                <w:w w:val="76"/>
                <w:sz w:val="24"/>
                <w:szCs w:val="24"/>
              </w:rPr>
              <w:t>c</w:t>
            </w:r>
          </w:p>
        </w:tc>
        <w:tc>
          <w:tcPr>
            <w:tcW w:w="1049" w:type="dxa"/>
            <w:shd w:val="clear" w:color="auto" w:fill="auto"/>
          </w:tcPr>
          <w:p w:rsidR="00993A61" w:rsidRDefault="005F5CEC">
            <w:pPr>
              <w:pStyle w:val="TableParagraph"/>
              <w:spacing w:before="43"/>
              <w:ind w:left="290"/>
            </w:pPr>
            <w:r>
              <w:rPr>
                <w:rFonts w:ascii="Times New Roman" w:hAnsi="Times New Roman" w:cs="Times New Roman"/>
                <w:w w:val="90"/>
                <w:sz w:val="24"/>
                <w:szCs w:val="24"/>
              </w:rPr>
              <w:t>lieb</w:t>
            </w:r>
          </w:p>
        </w:tc>
        <w:tc>
          <w:tcPr>
            <w:tcW w:w="431" w:type="dxa"/>
            <w:shd w:val="clear" w:color="auto" w:fill="auto"/>
          </w:tcPr>
          <w:p w:rsidR="00993A61" w:rsidRDefault="005F5CEC">
            <w:pPr>
              <w:pStyle w:val="TableParagraph"/>
              <w:spacing w:before="43"/>
              <w:ind w:left="93"/>
            </w:pPr>
            <w:r>
              <w:rPr>
                <w:rFonts w:ascii="Times New Roman" w:hAnsi="Times New Roman" w:cs="Times New Roman"/>
                <w:w w:val="80"/>
                <w:sz w:val="24"/>
                <w:szCs w:val="24"/>
              </w:rPr>
              <w:t>-&gt;</w:t>
            </w:r>
          </w:p>
        </w:tc>
        <w:tc>
          <w:tcPr>
            <w:tcW w:w="3520" w:type="dxa"/>
            <w:shd w:val="clear" w:color="auto" w:fill="auto"/>
          </w:tcPr>
          <w:p w:rsidR="00993A61" w:rsidRDefault="005F5CEC">
            <w:pPr>
              <w:pStyle w:val="TableParagraph"/>
              <w:tabs>
                <w:tab w:val="left" w:pos="1485"/>
                <w:tab w:val="left" w:pos="3329"/>
              </w:tabs>
              <w:spacing w:before="43"/>
              <w:ind w:right="100"/>
              <w:jc w:val="right"/>
            </w:pPr>
            <w:r>
              <w:rPr>
                <w:rFonts w:ascii="Times New Roman" w:eastAsia="Times New Roman" w:hAnsi="Times New Roman" w:cs="Times New Roman"/>
                <w:w w:val="71"/>
                <w:sz w:val="24"/>
                <w:szCs w:val="24"/>
                <w:u w:val="single"/>
              </w:rPr>
              <w:t xml:space="preserve"> lieber</w:t>
            </w:r>
            <w:r>
              <w:rPr>
                <w:rFonts w:ascii="Times New Roman" w:hAnsi="Times New Roman" w:cs="Times New Roman"/>
                <w:sz w:val="24"/>
                <w:szCs w:val="24"/>
                <w:u w:val="single"/>
              </w:rPr>
              <w:tab/>
            </w:r>
            <w:r>
              <w:rPr>
                <w:rFonts w:ascii="Times New Roman" w:hAnsi="Times New Roman" w:cs="Times New Roman"/>
                <w:sz w:val="24"/>
                <w:szCs w:val="24"/>
              </w:rPr>
              <w:t xml:space="preserve"> </w:t>
            </w:r>
            <w:r>
              <w:rPr>
                <w:rFonts w:ascii="Times New Roman" w:hAnsi="Times New Roman" w:cs="Times New Roman"/>
                <w:spacing w:val="-23"/>
                <w:sz w:val="24"/>
                <w:szCs w:val="24"/>
              </w:rPr>
              <w:t xml:space="preserve"> </w:t>
            </w:r>
            <w:r>
              <w:rPr>
                <w:rFonts w:ascii="Times New Roman" w:hAnsi="Times New Roman" w:cs="Times New Roman"/>
                <w:spacing w:val="-8"/>
                <w:w w:val="70"/>
                <w:sz w:val="24"/>
                <w:szCs w:val="24"/>
              </w:rPr>
              <w:t>-&gt;</w:t>
            </w:r>
            <w:r>
              <w:rPr>
                <w:rFonts w:ascii="Times New Roman" w:hAnsi="Times New Roman" w:cs="Times New Roman"/>
                <w:spacing w:val="-43"/>
                <w:sz w:val="24"/>
                <w:szCs w:val="24"/>
              </w:rPr>
              <w:t xml:space="preserve"> </w:t>
            </w:r>
            <w:r>
              <w:rPr>
                <w:rFonts w:ascii="Times New Roman" w:hAnsi="Times New Roman" w:cs="Times New Roman"/>
                <w:w w:val="71"/>
                <w:sz w:val="24"/>
                <w:szCs w:val="24"/>
                <w:u w:val="single"/>
              </w:rPr>
              <w:t xml:space="preserve"> </w:t>
            </w:r>
            <w:ins w:id="14" w:author="mak9" w:date="2021-04-18T13:46:00Z">
              <w:r w:rsidR="0010528C">
                <w:rPr>
                  <w:rFonts w:ascii="Times New Roman" w:hAnsi="Times New Roman" w:cs="Times New Roman"/>
                  <w:w w:val="71"/>
                  <w:sz w:val="24"/>
                  <w:szCs w:val="24"/>
                  <w:u w:val="single"/>
                </w:rPr>
                <w:t xml:space="preserve">am </w:t>
              </w:r>
            </w:ins>
            <w:r>
              <w:rPr>
                <w:rFonts w:ascii="Times New Roman" w:hAnsi="Times New Roman" w:cs="Times New Roman"/>
                <w:w w:val="71"/>
                <w:sz w:val="24"/>
                <w:szCs w:val="24"/>
                <w:u w:val="single"/>
              </w:rPr>
              <w:t>liebsten</w:t>
            </w:r>
            <w:r>
              <w:rPr>
                <w:rFonts w:ascii="Times New Roman" w:hAnsi="Times New Roman" w:cs="Times New Roman"/>
                <w:sz w:val="24"/>
                <w:szCs w:val="24"/>
                <w:u w:val="single"/>
              </w:rPr>
              <w:tab/>
            </w:r>
          </w:p>
        </w:tc>
      </w:tr>
      <w:tr w:rsidR="00993A61">
        <w:trPr>
          <w:trHeight w:val="412"/>
        </w:trPr>
        <w:tc>
          <w:tcPr>
            <w:tcW w:w="467" w:type="dxa"/>
            <w:shd w:val="clear" w:color="auto" w:fill="auto"/>
          </w:tcPr>
          <w:p w:rsidR="00993A61" w:rsidRDefault="005F5CEC">
            <w:pPr>
              <w:pStyle w:val="TableParagraph"/>
              <w:spacing w:before="43"/>
              <w:ind w:left="50"/>
            </w:pPr>
            <w:r>
              <w:rPr>
                <w:rFonts w:ascii="Times New Roman" w:hAnsi="Times New Roman" w:cs="Times New Roman"/>
                <w:w w:val="82"/>
                <w:sz w:val="24"/>
                <w:szCs w:val="24"/>
              </w:rPr>
              <w:t>d</w:t>
            </w:r>
          </w:p>
        </w:tc>
        <w:tc>
          <w:tcPr>
            <w:tcW w:w="1049" w:type="dxa"/>
            <w:shd w:val="clear" w:color="auto" w:fill="auto"/>
          </w:tcPr>
          <w:p w:rsidR="00993A61" w:rsidRDefault="005F5CEC">
            <w:pPr>
              <w:pStyle w:val="TableParagraph"/>
              <w:spacing w:before="43"/>
              <w:ind w:left="290"/>
            </w:pPr>
            <w:r>
              <w:rPr>
                <w:rFonts w:ascii="Times New Roman" w:hAnsi="Times New Roman" w:cs="Times New Roman"/>
                <w:w w:val="95"/>
                <w:sz w:val="24"/>
                <w:szCs w:val="24"/>
              </w:rPr>
              <w:t>teuer</w:t>
            </w:r>
          </w:p>
        </w:tc>
        <w:tc>
          <w:tcPr>
            <w:tcW w:w="431" w:type="dxa"/>
            <w:shd w:val="clear" w:color="auto" w:fill="auto"/>
          </w:tcPr>
          <w:p w:rsidR="00993A61" w:rsidRDefault="005F5CEC">
            <w:pPr>
              <w:pStyle w:val="TableParagraph"/>
              <w:spacing w:before="43"/>
              <w:ind w:left="149"/>
            </w:pPr>
            <w:r>
              <w:rPr>
                <w:rFonts w:ascii="Times New Roman" w:hAnsi="Times New Roman" w:cs="Times New Roman"/>
                <w:w w:val="80"/>
                <w:sz w:val="24"/>
                <w:szCs w:val="24"/>
              </w:rPr>
              <w:t>-&gt;</w:t>
            </w:r>
          </w:p>
        </w:tc>
        <w:tc>
          <w:tcPr>
            <w:tcW w:w="3520" w:type="dxa"/>
            <w:shd w:val="clear" w:color="auto" w:fill="auto"/>
          </w:tcPr>
          <w:p w:rsidR="00993A61" w:rsidRDefault="005F5CEC">
            <w:pPr>
              <w:pStyle w:val="TableParagraph"/>
              <w:tabs>
                <w:tab w:val="left" w:pos="1485"/>
                <w:tab w:val="left" w:pos="3329"/>
              </w:tabs>
              <w:spacing w:before="43"/>
              <w:ind w:right="100"/>
              <w:jc w:val="right"/>
            </w:pPr>
            <w:r>
              <w:rPr>
                <w:rFonts w:ascii="Times New Roman" w:eastAsia="Times New Roman" w:hAnsi="Times New Roman" w:cs="Times New Roman"/>
                <w:w w:val="71"/>
                <w:sz w:val="24"/>
                <w:szCs w:val="24"/>
                <w:u w:val="single"/>
              </w:rPr>
              <w:t xml:space="preserve"> teurer</w:t>
            </w:r>
            <w:r>
              <w:rPr>
                <w:rFonts w:ascii="Times New Roman" w:hAnsi="Times New Roman" w:cs="Times New Roman"/>
                <w:sz w:val="24"/>
                <w:szCs w:val="24"/>
                <w:u w:val="single"/>
              </w:rPr>
              <w:tab/>
            </w:r>
            <w:r>
              <w:rPr>
                <w:rFonts w:ascii="Times New Roman" w:hAnsi="Times New Roman" w:cs="Times New Roman"/>
                <w:spacing w:val="-2"/>
                <w:sz w:val="24"/>
                <w:szCs w:val="24"/>
              </w:rPr>
              <w:t xml:space="preserve"> </w:t>
            </w:r>
            <w:r>
              <w:rPr>
                <w:rFonts w:ascii="Times New Roman" w:hAnsi="Times New Roman" w:cs="Times New Roman"/>
                <w:spacing w:val="-8"/>
                <w:w w:val="70"/>
                <w:sz w:val="24"/>
                <w:szCs w:val="24"/>
              </w:rPr>
              <w:t>-&gt;</w:t>
            </w:r>
            <w:r>
              <w:rPr>
                <w:rFonts w:ascii="Times New Roman" w:hAnsi="Times New Roman" w:cs="Times New Roman"/>
                <w:spacing w:val="12"/>
                <w:sz w:val="24"/>
                <w:szCs w:val="24"/>
              </w:rPr>
              <w:t xml:space="preserve"> </w:t>
            </w:r>
            <w:r>
              <w:rPr>
                <w:rFonts w:ascii="Times New Roman" w:hAnsi="Times New Roman" w:cs="Times New Roman"/>
                <w:w w:val="71"/>
                <w:sz w:val="24"/>
                <w:szCs w:val="24"/>
                <w:u w:val="single"/>
              </w:rPr>
              <w:t xml:space="preserve"> </w:t>
            </w:r>
            <w:ins w:id="15" w:author="mak9" w:date="2021-04-18T13:46:00Z">
              <w:r w:rsidR="0010528C">
                <w:rPr>
                  <w:rFonts w:ascii="Times New Roman" w:hAnsi="Times New Roman" w:cs="Times New Roman"/>
                  <w:w w:val="71"/>
                  <w:sz w:val="24"/>
                  <w:szCs w:val="24"/>
                  <w:u w:val="single"/>
                </w:rPr>
                <w:t xml:space="preserve">am </w:t>
              </w:r>
            </w:ins>
            <w:r>
              <w:rPr>
                <w:rFonts w:ascii="Times New Roman" w:hAnsi="Times New Roman" w:cs="Times New Roman"/>
                <w:w w:val="71"/>
                <w:sz w:val="24"/>
                <w:szCs w:val="24"/>
                <w:u w:val="single"/>
              </w:rPr>
              <w:t>teuersten</w:t>
            </w:r>
            <w:r>
              <w:rPr>
                <w:rFonts w:ascii="Times New Roman" w:hAnsi="Times New Roman" w:cs="Times New Roman"/>
                <w:sz w:val="24"/>
                <w:szCs w:val="24"/>
                <w:u w:val="single"/>
              </w:rPr>
              <w:tab/>
            </w:r>
          </w:p>
        </w:tc>
      </w:tr>
      <w:tr w:rsidR="00993A61">
        <w:trPr>
          <w:trHeight w:val="413"/>
        </w:trPr>
        <w:tc>
          <w:tcPr>
            <w:tcW w:w="467" w:type="dxa"/>
            <w:shd w:val="clear" w:color="auto" w:fill="auto"/>
          </w:tcPr>
          <w:p w:rsidR="00993A61" w:rsidRDefault="005F5CEC">
            <w:pPr>
              <w:pStyle w:val="TableParagraph"/>
              <w:spacing w:before="43"/>
              <w:ind w:left="50"/>
            </w:pPr>
            <w:r>
              <w:rPr>
                <w:rFonts w:ascii="Times New Roman" w:hAnsi="Times New Roman" w:cs="Times New Roman"/>
                <w:w w:val="80"/>
                <w:sz w:val="24"/>
                <w:szCs w:val="24"/>
              </w:rPr>
              <w:t>e</w:t>
            </w:r>
          </w:p>
        </w:tc>
        <w:tc>
          <w:tcPr>
            <w:tcW w:w="1049" w:type="dxa"/>
            <w:shd w:val="clear" w:color="auto" w:fill="auto"/>
          </w:tcPr>
          <w:p w:rsidR="00993A61" w:rsidRDefault="005F5CEC">
            <w:pPr>
              <w:pStyle w:val="TableParagraph"/>
              <w:spacing w:before="43"/>
              <w:ind w:left="290"/>
            </w:pPr>
            <w:r>
              <w:rPr>
                <w:rFonts w:ascii="Times New Roman" w:hAnsi="Times New Roman" w:cs="Times New Roman"/>
                <w:w w:val="90"/>
                <w:sz w:val="24"/>
                <w:szCs w:val="24"/>
              </w:rPr>
              <w:t>viel</w:t>
            </w:r>
          </w:p>
        </w:tc>
        <w:tc>
          <w:tcPr>
            <w:tcW w:w="431" w:type="dxa"/>
            <w:shd w:val="clear" w:color="auto" w:fill="auto"/>
          </w:tcPr>
          <w:p w:rsidR="00993A61" w:rsidRDefault="005F5CEC">
            <w:pPr>
              <w:pStyle w:val="TableParagraph"/>
              <w:spacing w:before="43"/>
              <w:ind w:left="149"/>
            </w:pPr>
            <w:r>
              <w:rPr>
                <w:rFonts w:ascii="Times New Roman" w:hAnsi="Times New Roman" w:cs="Times New Roman"/>
                <w:w w:val="80"/>
                <w:sz w:val="24"/>
                <w:szCs w:val="24"/>
              </w:rPr>
              <w:t>-&gt;</w:t>
            </w:r>
          </w:p>
        </w:tc>
        <w:tc>
          <w:tcPr>
            <w:tcW w:w="3520" w:type="dxa"/>
            <w:shd w:val="clear" w:color="auto" w:fill="auto"/>
          </w:tcPr>
          <w:p w:rsidR="00993A61" w:rsidRDefault="005F5CEC">
            <w:pPr>
              <w:pStyle w:val="TableParagraph"/>
              <w:tabs>
                <w:tab w:val="left" w:pos="1485"/>
                <w:tab w:val="left" w:pos="3382"/>
              </w:tabs>
              <w:spacing w:before="43"/>
              <w:ind w:right="47"/>
              <w:jc w:val="right"/>
            </w:pPr>
            <w:r>
              <w:rPr>
                <w:rFonts w:ascii="Times New Roman" w:eastAsia="Times New Roman" w:hAnsi="Times New Roman" w:cs="Times New Roman"/>
                <w:w w:val="71"/>
                <w:sz w:val="24"/>
                <w:szCs w:val="24"/>
                <w:u w:val="single"/>
              </w:rPr>
              <w:t xml:space="preserve"> mehr</w:t>
            </w:r>
            <w:r>
              <w:rPr>
                <w:rFonts w:ascii="Times New Roman" w:hAnsi="Times New Roman" w:cs="Times New Roman"/>
                <w:sz w:val="24"/>
                <w:szCs w:val="24"/>
                <w:u w:val="single"/>
              </w:rPr>
              <w:tab/>
            </w:r>
            <w:r>
              <w:rPr>
                <w:rFonts w:ascii="Times New Roman" w:hAnsi="Times New Roman" w:cs="Times New Roman"/>
                <w:spacing w:val="-2"/>
                <w:sz w:val="24"/>
                <w:szCs w:val="24"/>
              </w:rPr>
              <w:t xml:space="preserve"> </w:t>
            </w:r>
            <w:r>
              <w:rPr>
                <w:rFonts w:ascii="Times New Roman" w:hAnsi="Times New Roman" w:cs="Times New Roman"/>
                <w:spacing w:val="-8"/>
                <w:w w:val="70"/>
                <w:sz w:val="24"/>
                <w:szCs w:val="24"/>
              </w:rPr>
              <w:t>-&gt;</w:t>
            </w:r>
            <w:r>
              <w:rPr>
                <w:rFonts w:ascii="Times New Roman" w:hAnsi="Times New Roman" w:cs="Times New Roman"/>
                <w:spacing w:val="-8"/>
                <w:sz w:val="24"/>
                <w:szCs w:val="24"/>
              </w:rPr>
              <w:t xml:space="preserve"> </w:t>
            </w:r>
            <w:r>
              <w:rPr>
                <w:rFonts w:ascii="Times New Roman" w:hAnsi="Times New Roman" w:cs="Times New Roman"/>
                <w:spacing w:val="-9"/>
                <w:sz w:val="24"/>
                <w:szCs w:val="24"/>
              </w:rPr>
              <w:t xml:space="preserve"> </w:t>
            </w:r>
            <w:ins w:id="16" w:author="mak9" w:date="2021-04-18T13:46:00Z">
              <w:r w:rsidR="0010528C">
                <w:rPr>
                  <w:rFonts w:ascii="Times New Roman" w:hAnsi="Times New Roman" w:cs="Times New Roman"/>
                  <w:spacing w:val="-9"/>
                  <w:sz w:val="24"/>
                  <w:szCs w:val="24"/>
                </w:rPr>
                <w:t>am</w:t>
              </w:r>
            </w:ins>
            <w:r>
              <w:rPr>
                <w:rFonts w:ascii="Times New Roman" w:hAnsi="Times New Roman" w:cs="Times New Roman"/>
                <w:w w:val="71"/>
                <w:sz w:val="24"/>
                <w:szCs w:val="24"/>
                <w:u w:val="single"/>
              </w:rPr>
              <w:t xml:space="preserve"> meisten</w:t>
            </w:r>
            <w:r>
              <w:rPr>
                <w:rFonts w:ascii="Times New Roman" w:hAnsi="Times New Roman" w:cs="Times New Roman"/>
                <w:sz w:val="24"/>
                <w:szCs w:val="24"/>
                <w:u w:val="single"/>
              </w:rPr>
              <w:tab/>
            </w:r>
          </w:p>
        </w:tc>
      </w:tr>
      <w:tr w:rsidR="00993A61">
        <w:trPr>
          <w:trHeight w:val="327"/>
        </w:trPr>
        <w:tc>
          <w:tcPr>
            <w:tcW w:w="467" w:type="dxa"/>
            <w:shd w:val="clear" w:color="auto" w:fill="auto"/>
          </w:tcPr>
          <w:p w:rsidR="00993A61" w:rsidRDefault="005F5CEC">
            <w:pPr>
              <w:pStyle w:val="TableParagraph"/>
              <w:spacing w:before="45" w:line="263" w:lineRule="exact"/>
              <w:ind w:left="50"/>
            </w:pPr>
            <w:r>
              <w:rPr>
                <w:rFonts w:ascii="Times New Roman" w:hAnsi="Times New Roman" w:cs="Times New Roman"/>
                <w:w w:val="86"/>
                <w:sz w:val="24"/>
                <w:szCs w:val="24"/>
              </w:rPr>
              <w:t>f</w:t>
            </w:r>
          </w:p>
        </w:tc>
        <w:tc>
          <w:tcPr>
            <w:tcW w:w="1049" w:type="dxa"/>
            <w:shd w:val="clear" w:color="auto" w:fill="auto"/>
          </w:tcPr>
          <w:p w:rsidR="00993A61" w:rsidRDefault="005F5CEC">
            <w:pPr>
              <w:pStyle w:val="TableParagraph"/>
              <w:spacing w:before="45" w:line="263" w:lineRule="exact"/>
              <w:ind w:left="290"/>
            </w:pPr>
            <w:r>
              <w:rPr>
                <w:rFonts w:ascii="Times New Roman" w:hAnsi="Times New Roman" w:cs="Times New Roman"/>
                <w:w w:val="90"/>
                <w:sz w:val="24"/>
                <w:szCs w:val="24"/>
              </w:rPr>
              <w:t>gern</w:t>
            </w:r>
          </w:p>
        </w:tc>
        <w:tc>
          <w:tcPr>
            <w:tcW w:w="431" w:type="dxa"/>
            <w:shd w:val="clear" w:color="auto" w:fill="auto"/>
          </w:tcPr>
          <w:p w:rsidR="00993A61" w:rsidRDefault="005F5CEC">
            <w:pPr>
              <w:pStyle w:val="TableParagraph"/>
              <w:spacing w:before="45" w:line="263" w:lineRule="exact"/>
              <w:ind w:left="149"/>
            </w:pPr>
            <w:r>
              <w:rPr>
                <w:rFonts w:ascii="Times New Roman" w:hAnsi="Times New Roman" w:cs="Times New Roman"/>
                <w:w w:val="80"/>
                <w:sz w:val="24"/>
                <w:szCs w:val="24"/>
              </w:rPr>
              <w:t>-&gt;</w:t>
            </w:r>
          </w:p>
        </w:tc>
        <w:tc>
          <w:tcPr>
            <w:tcW w:w="3520" w:type="dxa"/>
            <w:shd w:val="clear" w:color="auto" w:fill="auto"/>
          </w:tcPr>
          <w:p w:rsidR="00993A61" w:rsidRDefault="005F5CEC">
            <w:pPr>
              <w:pStyle w:val="TableParagraph"/>
              <w:tabs>
                <w:tab w:val="left" w:pos="1485"/>
                <w:tab w:val="left" w:pos="3382"/>
              </w:tabs>
              <w:spacing w:before="45" w:line="263" w:lineRule="exact"/>
              <w:ind w:right="47"/>
              <w:jc w:val="right"/>
            </w:pPr>
            <w:r>
              <w:rPr>
                <w:rFonts w:ascii="Times New Roman" w:eastAsia="Times New Roman" w:hAnsi="Times New Roman" w:cs="Times New Roman"/>
                <w:w w:val="71"/>
                <w:sz w:val="24"/>
                <w:szCs w:val="24"/>
                <w:u w:val="single"/>
              </w:rPr>
              <w:t xml:space="preserve"> lieber</w:t>
            </w:r>
            <w:r>
              <w:rPr>
                <w:rFonts w:ascii="Times New Roman" w:hAnsi="Times New Roman" w:cs="Times New Roman"/>
                <w:sz w:val="24"/>
                <w:szCs w:val="24"/>
                <w:u w:val="single"/>
              </w:rPr>
              <w:tab/>
            </w:r>
            <w:r>
              <w:rPr>
                <w:rFonts w:ascii="Times New Roman" w:hAnsi="Times New Roman" w:cs="Times New Roman"/>
                <w:spacing w:val="-2"/>
                <w:sz w:val="24"/>
                <w:szCs w:val="24"/>
              </w:rPr>
              <w:t xml:space="preserve"> </w:t>
            </w:r>
            <w:r>
              <w:rPr>
                <w:rFonts w:ascii="Times New Roman" w:hAnsi="Times New Roman" w:cs="Times New Roman"/>
                <w:spacing w:val="-8"/>
                <w:w w:val="70"/>
                <w:sz w:val="24"/>
                <w:szCs w:val="24"/>
              </w:rPr>
              <w:t>-&gt;</w:t>
            </w:r>
            <w:r>
              <w:rPr>
                <w:rFonts w:ascii="Times New Roman" w:hAnsi="Times New Roman" w:cs="Times New Roman"/>
                <w:spacing w:val="-8"/>
                <w:sz w:val="24"/>
                <w:szCs w:val="24"/>
              </w:rPr>
              <w:t xml:space="preserve"> </w:t>
            </w:r>
            <w:r>
              <w:rPr>
                <w:rFonts w:ascii="Times New Roman" w:hAnsi="Times New Roman" w:cs="Times New Roman"/>
                <w:spacing w:val="-9"/>
                <w:sz w:val="24"/>
                <w:szCs w:val="24"/>
              </w:rPr>
              <w:t xml:space="preserve"> </w:t>
            </w:r>
            <w:ins w:id="17" w:author="mak9" w:date="2021-04-18T13:46:00Z">
              <w:r w:rsidR="0010528C">
                <w:rPr>
                  <w:rFonts w:ascii="Times New Roman" w:hAnsi="Times New Roman" w:cs="Times New Roman"/>
                  <w:spacing w:val="-9"/>
                  <w:sz w:val="24"/>
                  <w:szCs w:val="24"/>
                </w:rPr>
                <w:t>am</w:t>
              </w:r>
            </w:ins>
            <w:r>
              <w:rPr>
                <w:rFonts w:ascii="Times New Roman" w:hAnsi="Times New Roman" w:cs="Times New Roman"/>
                <w:w w:val="71"/>
                <w:sz w:val="24"/>
                <w:szCs w:val="24"/>
                <w:u w:val="single"/>
              </w:rPr>
              <w:t xml:space="preserve"> liebsten</w:t>
            </w:r>
            <w:r>
              <w:rPr>
                <w:rFonts w:ascii="Times New Roman" w:hAnsi="Times New Roman" w:cs="Times New Roman"/>
                <w:sz w:val="24"/>
                <w:szCs w:val="24"/>
                <w:u w:val="single"/>
              </w:rPr>
              <w:tab/>
            </w:r>
          </w:p>
        </w:tc>
      </w:tr>
    </w:tbl>
    <w:p w:rsidR="00993A61" w:rsidRDefault="005F5CEC">
      <w:pPr>
        <w:tabs>
          <w:tab w:val="left" w:pos="800"/>
        </w:tabs>
        <w:spacing w:before="118"/>
        <w:ind w:right="155"/>
        <w:jc w:val="right"/>
      </w:pPr>
      <w:r>
        <w:rPr>
          <w:rFonts w:ascii="Times New Roman" w:eastAsia="Times New Roman" w:hAnsi="Times New Roman"/>
          <w:w w:val="99"/>
          <w:sz w:val="24"/>
          <w:szCs w:val="24"/>
          <w:u w:val="single" w:color="75913A"/>
        </w:rPr>
        <w:t xml:space="preserve"> </w:t>
      </w:r>
      <w:r>
        <w:rPr>
          <w:rFonts w:ascii="Times New Roman" w:hAnsi="Times New Roman"/>
          <w:sz w:val="24"/>
          <w:szCs w:val="24"/>
          <w:u w:val="single" w:color="75913A"/>
        </w:rPr>
        <w:tab/>
      </w:r>
      <w:ins w:id="18" w:author="mak9" w:date="2021-04-18T13:46:00Z">
        <w:r w:rsidR="0010528C">
          <w:rPr>
            <w:rFonts w:ascii="Times New Roman" w:hAnsi="Times New Roman"/>
            <w:sz w:val="24"/>
            <w:szCs w:val="24"/>
            <w:u w:val="single" w:color="75913A"/>
          </w:rPr>
          <w:t>3</w:t>
        </w:r>
      </w:ins>
      <w:r>
        <w:rPr>
          <w:rFonts w:ascii="Times New Roman" w:hAnsi="Times New Roman"/>
          <w:sz w:val="24"/>
          <w:szCs w:val="24"/>
        </w:rPr>
        <w:t>/6</w:t>
      </w:r>
      <w:r>
        <w:rPr>
          <w:rFonts w:ascii="Times New Roman" w:hAnsi="Times New Roman"/>
          <w:spacing w:val="-5"/>
          <w:sz w:val="24"/>
          <w:szCs w:val="24"/>
        </w:rPr>
        <w:t xml:space="preserve"> </w:t>
      </w:r>
      <w:r>
        <w:rPr>
          <w:rFonts w:ascii="Times New Roman" w:hAnsi="Times New Roman"/>
          <w:sz w:val="24"/>
          <w:szCs w:val="24"/>
        </w:rPr>
        <w:t xml:space="preserve">Punkte </w:t>
      </w:r>
    </w:p>
    <w:p w:rsidR="00993A61" w:rsidRDefault="005F5CEC">
      <w:pPr>
        <w:tabs>
          <w:tab w:val="left" w:pos="800"/>
        </w:tabs>
        <w:spacing w:before="118"/>
        <w:ind w:right="155"/>
      </w:pPr>
      <w:r>
        <w:rPr>
          <w:rFonts w:ascii="Times New Roman" w:hAnsi="Times New Roman"/>
          <w:b/>
          <w:sz w:val="24"/>
          <w:szCs w:val="24"/>
        </w:rPr>
        <w:lastRenderedPageBreak/>
        <w:t>4. Schreiben Sie das</w:t>
      </w:r>
      <w:r>
        <w:rPr>
          <w:rFonts w:ascii="Times New Roman" w:hAnsi="Times New Roman"/>
          <w:b/>
          <w:spacing w:val="-1"/>
          <w:sz w:val="24"/>
          <w:szCs w:val="24"/>
        </w:rPr>
        <w:t xml:space="preserve"> </w:t>
      </w:r>
      <w:r>
        <w:rPr>
          <w:rFonts w:ascii="Times New Roman" w:hAnsi="Times New Roman"/>
          <w:b/>
          <w:sz w:val="24"/>
          <w:szCs w:val="24"/>
        </w:rPr>
        <w:t>Gegenteil.</w:t>
      </w:r>
      <w:r>
        <w:rPr>
          <w:rFonts w:ascii="Times New Roman" w:hAnsi="Times New Roman"/>
          <w:sz w:val="24"/>
          <w:szCs w:val="24"/>
        </w:rPr>
        <w:t xml:space="preserve"> </w:t>
      </w:r>
      <w:r>
        <w:rPr>
          <w:rFonts w:ascii="Times New Roman" w:hAnsi="Times New Roman"/>
          <w:i/>
          <w:w w:val="90"/>
          <w:sz w:val="24"/>
          <w:szCs w:val="24"/>
        </w:rPr>
        <w:t>Beispiel</w:t>
      </w:r>
      <w:r>
        <w:rPr>
          <w:rFonts w:ascii="Times New Roman" w:hAnsi="Times New Roman"/>
          <w:w w:val="90"/>
          <w:sz w:val="24"/>
          <w:szCs w:val="24"/>
        </w:rPr>
        <w:t>:</w:t>
      </w:r>
      <w:r>
        <w:rPr>
          <w:rFonts w:ascii="Times New Roman" w:hAnsi="Times New Roman"/>
          <w:spacing w:val="-45"/>
          <w:w w:val="90"/>
          <w:sz w:val="24"/>
          <w:szCs w:val="24"/>
        </w:rPr>
        <w:t xml:space="preserve"> </w:t>
      </w:r>
      <w:r>
        <w:rPr>
          <w:rFonts w:ascii="Times New Roman" w:hAnsi="Times New Roman"/>
          <w:w w:val="95"/>
          <w:sz w:val="24"/>
          <w:szCs w:val="24"/>
        </w:rPr>
        <w:t xml:space="preserve">◌ </w:t>
      </w:r>
      <w:r>
        <w:rPr>
          <w:rFonts w:ascii="Times New Roman" w:hAnsi="Times New Roman"/>
          <w:spacing w:val="-50"/>
          <w:w w:val="90"/>
          <w:sz w:val="24"/>
          <w:szCs w:val="24"/>
        </w:rPr>
        <w:t xml:space="preserve"> </w:t>
      </w:r>
      <w:r>
        <w:rPr>
          <w:rFonts w:ascii="Times New Roman" w:hAnsi="Times New Roman"/>
          <w:w w:val="90"/>
          <w:sz w:val="24"/>
          <w:szCs w:val="24"/>
        </w:rPr>
        <w:t>Der</w:t>
      </w:r>
      <w:r>
        <w:rPr>
          <w:rFonts w:ascii="Times New Roman" w:hAnsi="Times New Roman"/>
          <w:spacing w:val="-50"/>
          <w:w w:val="90"/>
          <w:sz w:val="24"/>
          <w:szCs w:val="24"/>
        </w:rPr>
        <w:t xml:space="preserve"> </w:t>
      </w:r>
      <w:r>
        <w:rPr>
          <w:rFonts w:ascii="Times New Roman" w:hAnsi="Times New Roman"/>
          <w:w w:val="90"/>
          <w:sz w:val="24"/>
          <w:szCs w:val="24"/>
        </w:rPr>
        <w:t>Hund</w:t>
      </w:r>
      <w:r>
        <w:rPr>
          <w:rFonts w:ascii="Times New Roman" w:hAnsi="Times New Roman"/>
          <w:spacing w:val="-49"/>
          <w:w w:val="90"/>
          <w:sz w:val="24"/>
          <w:szCs w:val="24"/>
        </w:rPr>
        <w:t xml:space="preserve"> </w:t>
      </w:r>
      <w:r>
        <w:rPr>
          <w:rFonts w:ascii="Times New Roman" w:hAnsi="Times New Roman"/>
          <w:w w:val="90"/>
          <w:sz w:val="24"/>
          <w:szCs w:val="24"/>
        </w:rPr>
        <w:t>Bello</w:t>
      </w:r>
      <w:r>
        <w:rPr>
          <w:rFonts w:ascii="Times New Roman" w:hAnsi="Times New Roman"/>
          <w:spacing w:val="-48"/>
          <w:w w:val="90"/>
          <w:sz w:val="24"/>
          <w:szCs w:val="24"/>
        </w:rPr>
        <w:t xml:space="preserve"> </w:t>
      </w:r>
      <w:r>
        <w:rPr>
          <w:rFonts w:ascii="Times New Roman" w:hAnsi="Times New Roman"/>
          <w:w w:val="90"/>
          <w:sz w:val="24"/>
          <w:szCs w:val="24"/>
        </w:rPr>
        <w:t>ist</w:t>
      </w:r>
      <w:r>
        <w:rPr>
          <w:rFonts w:ascii="Times New Roman" w:hAnsi="Times New Roman"/>
          <w:spacing w:val="-49"/>
          <w:w w:val="90"/>
          <w:sz w:val="24"/>
          <w:szCs w:val="24"/>
        </w:rPr>
        <w:t xml:space="preserve"> </w:t>
      </w:r>
      <w:r>
        <w:rPr>
          <w:rFonts w:ascii="Times New Roman" w:hAnsi="Times New Roman"/>
          <w:w w:val="90"/>
          <w:sz w:val="24"/>
          <w:szCs w:val="24"/>
        </w:rPr>
        <w:t>dick.</w:t>
      </w:r>
      <w:r>
        <w:rPr>
          <w:rFonts w:ascii="Times New Roman" w:hAnsi="Times New Roman"/>
          <w:w w:val="90"/>
          <w:sz w:val="24"/>
          <w:szCs w:val="24"/>
        </w:rPr>
        <w:tab/>
      </w:r>
      <w:r>
        <w:rPr>
          <w:rFonts w:ascii="Times New Roman" w:hAnsi="Times New Roman"/>
          <w:w w:val="95"/>
          <w:sz w:val="24"/>
          <w:szCs w:val="24"/>
        </w:rPr>
        <w:t>◌</w:t>
      </w:r>
      <w:r>
        <w:rPr>
          <w:rFonts w:ascii="Times New Roman" w:hAnsi="Times New Roman"/>
          <w:spacing w:val="-25"/>
          <w:w w:val="95"/>
          <w:sz w:val="24"/>
          <w:szCs w:val="24"/>
        </w:rPr>
        <w:t xml:space="preserve"> </w:t>
      </w:r>
      <w:r>
        <w:rPr>
          <w:rFonts w:ascii="Times New Roman" w:hAnsi="Times New Roman"/>
          <w:w w:val="95"/>
          <w:sz w:val="24"/>
          <w:szCs w:val="24"/>
        </w:rPr>
        <w:t>Nein,</w:t>
      </w:r>
      <w:r>
        <w:rPr>
          <w:rFonts w:ascii="Times New Roman" w:hAnsi="Times New Roman"/>
          <w:spacing w:val="-25"/>
          <w:w w:val="95"/>
          <w:sz w:val="24"/>
          <w:szCs w:val="24"/>
        </w:rPr>
        <w:t xml:space="preserve"> </w:t>
      </w:r>
      <w:r>
        <w:rPr>
          <w:rFonts w:ascii="Times New Roman" w:hAnsi="Times New Roman"/>
          <w:w w:val="95"/>
          <w:sz w:val="24"/>
          <w:szCs w:val="24"/>
        </w:rPr>
        <w:t>er</w:t>
      </w:r>
      <w:r>
        <w:rPr>
          <w:rFonts w:ascii="Times New Roman" w:hAnsi="Times New Roman"/>
          <w:spacing w:val="-23"/>
          <w:w w:val="95"/>
          <w:sz w:val="24"/>
          <w:szCs w:val="24"/>
        </w:rPr>
        <w:t xml:space="preserve"> </w:t>
      </w:r>
      <w:r>
        <w:rPr>
          <w:rFonts w:ascii="Times New Roman" w:hAnsi="Times New Roman"/>
          <w:w w:val="95"/>
          <w:sz w:val="24"/>
          <w:szCs w:val="24"/>
        </w:rPr>
        <w:t>ist</w:t>
      </w:r>
      <w:r>
        <w:rPr>
          <w:rFonts w:ascii="Times New Roman" w:hAnsi="Times New Roman"/>
          <w:spacing w:val="-25"/>
          <w:w w:val="95"/>
          <w:sz w:val="24"/>
          <w:szCs w:val="24"/>
        </w:rPr>
        <w:t xml:space="preserve"> </w:t>
      </w:r>
      <w:r>
        <w:rPr>
          <w:rFonts w:ascii="Times New Roman" w:hAnsi="Times New Roman"/>
          <w:b/>
          <w:color w:val="4F81BD"/>
          <w:w w:val="95"/>
          <w:sz w:val="24"/>
          <w:szCs w:val="24"/>
          <w:u w:val="single"/>
        </w:rPr>
        <w:t>dünn</w:t>
      </w:r>
      <w:r>
        <w:rPr>
          <w:rFonts w:ascii="Times New Roman" w:hAnsi="Times New Roman"/>
          <w:b/>
          <w:color w:val="4F81BD"/>
          <w:w w:val="95"/>
          <w:sz w:val="24"/>
          <w:szCs w:val="24"/>
        </w:rPr>
        <w:t>.</w:t>
      </w:r>
    </w:p>
    <w:p w:rsidR="00993A61" w:rsidRDefault="005F5CEC">
      <w:pPr>
        <w:pStyle w:val="Paragrafoelenco"/>
        <w:numPr>
          <w:ilvl w:val="0"/>
          <w:numId w:val="1"/>
        </w:numPr>
        <w:tabs>
          <w:tab w:val="left" w:pos="925"/>
        </w:tabs>
        <w:spacing w:before="165"/>
        <w:ind w:firstLine="0"/>
        <w:jc w:val="both"/>
      </w:pPr>
      <w:r>
        <w:rPr>
          <w:rFonts w:ascii="Times New Roman" w:hAnsi="Times New Roman" w:cs="Times New Roman"/>
          <w:w w:val="95"/>
          <w:sz w:val="24"/>
          <w:szCs w:val="24"/>
        </w:rPr>
        <w:t>◌</w:t>
      </w:r>
      <w:r>
        <w:rPr>
          <w:rFonts w:ascii="Times New Roman" w:eastAsia="Times New Roman" w:hAnsi="Times New Roman" w:cs="Times New Roman"/>
          <w:w w:val="95"/>
          <w:sz w:val="24"/>
          <w:szCs w:val="24"/>
        </w:rPr>
        <w:t xml:space="preserve"> </w:t>
      </w:r>
      <w:r>
        <w:rPr>
          <w:rFonts w:ascii="Times New Roman" w:hAnsi="Times New Roman" w:cs="Times New Roman"/>
          <w:w w:val="90"/>
          <w:sz w:val="24"/>
          <w:szCs w:val="24"/>
        </w:rPr>
        <w:t>Versicherungen</w:t>
      </w:r>
      <w:r>
        <w:rPr>
          <w:rFonts w:ascii="Times New Roman" w:hAnsi="Times New Roman" w:cs="Times New Roman"/>
          <w:spacing w:val="-41"/>
          <w:w w:val="90"/>
          <w:sz w:val="24"/>
          <w:szCs w:val="24"/>
        </w:rPr>
        <w:t xml:space="preserve"> </w:t>
      </w:r>
      <w:r>
        <w:rPr>
          <w:rFonts w:ascii="Times New Roman" w:hAnsi="Times New Roman" w:cs="Times New Roman"/>
          <w:w w:val="90"/>
          <w:sz w:val="24"/>
          <w:szCs w:val="24"/>
        </w:rPr>
        <w:t>sind</w:t>
      </w:r>
      <w:r>
        <w:rPr>
          <w:rFonts w:ascii="Times New Roman" w:hAnsi="Times New Roman" w:cs="Times New Roman"/>
          <w:spacing w:val="-40"/>
          <w:w w:val="90"/>
          <w:sz w:val="24"/>
          <w:szCs w:val="24"/>
        </w:rPr>
        <w:t xml:space="preserve"> </w:t>
      </w:r>
      <w:r>
        <w:rPr>
          <w:rFonts w:ascii="Times New Roman" w:hAnsi="Times New Roman" w:cs="Times New Roman"/>
          <w:w w:val="90"/>
          <w:sz w:val="24"/>
          <w:szCs w:val="24"/>
        </w:rPr>
        <w:t>wichtig.</w:t>
      </w:r>
      <w:r>
        <w:rPr>
          <w:rFonts w:ascii="Times New Roman" w:hAnsi="Times New Roman" w:cs="Times New Roman"/>
          <w:spacing w:val="2"/>
          <w:w w:val="90"/>
          <w:sz w:val="24"/>
          <w:szCs w:val="24"/>
        </w:rPr>
        <w:t xml:space="preserve">    </w:t>
      </w:r>
      <w:r>
        <w:rPr>
          <w:rFonts w:ascii="Times New Roman" w:hAnsi="Times New Roman" w:cs="Times New Roman"/>
          <w:w w:val="95"/>
          <w:sz w:val="24"/>
          <w:szCs w:val="24"/>
        </w:rPr>
        <w:t>◌</w:t>
      </w:r>
      <w:r>
        <w:rPr>
          <w:rFonts w:ascii="Times New Roman" w:hAnsi="Times New Roman" w:cs="Times New Roman"/>
          <w:w w:val="90"/>
          <w:sz w:val="24"/>
          <w:szCs w:val="24"/>
        </w:rPr>
        <w:t>Nein,</w:t>
      </w:r>
      <w:r>
        <w:rPr>
          <w:rFonts w:ascii="Times New Roman" w:hAnsi="Times New Roman" w:cs="Times New Roman"/>
          <w:spacing w:val="-42"/>
          <w:w w:val="90"/>
          <w:sz w:val="24"/>
          <w:szCs w:val="24"/>
        </w:rPr>
        <w:t xml:space="preserve"> </w:t>
      </w:r>
      <w:r>
        <w:rPr>
          <w:rFonts w:ascii="Times New Roman" w:hAnsi="Times New Roman" w:cs="Times New Roman"/>
          <w:w w:val="90"/>
          <w:sz w:val="24"/>
          <w:szCs w:val="24"/>
        </w:rPr>
        <w:t xml:space="preserve">Versicherungen sind </w:t>
      </w:r>
      <w:r>
        <w:rPr>
          <w:rFonts w:ascii="Times New Roman" w:hAnsi="Times New Roman" w:cs="Times New Roman"/>
          <w:w w:val="90"/>
          <w:sz w:val="24"/>
          <w:szCs w:val="24"/>
          <w:u w:val="single"/>
        </w:rPr>
        <w:t>unwichtig</w:t>
      </w:r>
    </w:p>
    <w:p w:rsidR="00993A61" w:rsidRDefault="005F5CEC">
      <w:pPr>
        <w:pStyle w:val="Paragrafoelenco"/>
        <w:numPr>
          <w:ilvl w:val="0"/>
          <w:numId w:val="1"/>
        </w:numPr>
        <w:tabs>
          <w:tab w:val="left" w:pos="925"/>
          <w:tab w:val="left" w:pos="7432"/>
        </w:tabs>
        <w:spacing w:before="133"/>
        <w:ind w:firstLine="0"/>
        <w:jc w:val="both"/>
      </w:pPr>
      <w:r>
        <w:rPr>
          <w:rFonts w:ascii="Times New Roman" w:hAnsi="Times New Roman" w:cs="Times New Roman"/>
          <w:w w:val="95"/>
          <w:sz w:val="24"/>
          <w:szCs w:val="24"/>
        </w:rPr>
        <w:t>◌</w:t>
      </w:r>
      <w:r>
        <w:rPr>
          <w:rFonts w:ascii="Times New Roman" w:eastAsia="Times New Roman" w:hAnsi="Times New Roman" w:cs="Times New Roman"/>
          <w:w w:val="95"/>
          <w:sz w:val="24"/>
          <w:szCs w:val="24"/>
        </w:rPr>
        <w:t xml:space="preserve"> </w:t>
      </w:r>
      <w:r>
        <w:rPr>
          <w:rFonts w:ascii="Times New Roman" w:hAnsi="Times New Roman" w:cs="Times New Roman"/>
          <w:w w:val="90"/>
          <w:sz w:val="24"/>
          <w:szCs w:val="24"/>
        </w:rPr>
        <w:t>Die</w:t>
      </w:r>
      <w:r>
        <w:rPr>
          <w:rFonts w:ascii="Times New Roman" w:hAnsi="Times New Roman" w:cs="Times New Roman"/>
          <w:spacing w:val="-41"/>
          <w:w w:val="90"/>
          <w:sz w:val="24"/>
          <w:szCs w:val="24"/>
        </w:rPr>
        <w:t xml:space="preserve"> </w:t>
      </w:r>
      <w:r>
        <w:rPr>
          <w:rFonts w:ascii="Times New Roman" w:hAnsi="Times New Roman" w:cs="Times New Roman"/>
          <w:w w:val="90"/>
          <w:sz w:val="24"/>
          <w:szCs w:val="24"/>
        </w:rPr>
        <w:t>Farbe</w:t>
      </w:r>
      <w:r>
        <w:rPr>
          <w:rFonts w:ascii="Times New Roman" w:hAnsi="Times New Roman" w:cs="Times New Roman"/>
          <w:spacing w:val="-43"/>
          <w:w w:val="90"/>
          <w:sz w:val="24"/>
          <w:szCs w:val="24"/>
        </w:rPr>
        <w:t xml:space="preserve"> </w:t>
      </w:r>
      <w:r>
        <w:rPr>
          <w:rFonts w:ascii="Times New Roman" w:hAnsi="Times New Roman" w:cs="Times New Roman"/>
          <w:w w:val="90"/>
          <w:sz w:val="24"/>
          <w:szCs w:val="24"/>
        </w:rPr>
        <w:t>vom</w:t>
      </w:r>
      <w:r>
        <w:rPr>
          <w:rFonts w:ascii="Times New Roman" w:hAnsi="Times New Roman" w:cs="Times New Roman"/>
          <w:spacing w:val="-42"/>
          <w:w w:val="90"/>
          <w:sz w:val="24"/>
          <w:szCs w:val="24"/>
        </w:rPr>
        <w:t xml:space="preserve"> </w:t>
      </w:r>
      <w:r>
        <w:rPr>
          <w:rFonts w:ascii="Times New Roman" w:hAnsi="Times New Roman" w:cs="Times New Roman"/>
          <w:w w:val="90"/>
          <w:sz w:val="24"/>
          <w:szCs w:val="24"/>
        </w:rPr>
        <w:t>Pullover</w:t>
      </w:r>
      <w:r>
        <w:rPr>
          <w:rFonts w:ascii="Times New Roman" w:hAnsi="Times New Roman" w:cs="Times New Roman"/>
          <w:spacing w:val="-41"/>
          <w:w w:val="90"/>
          <w:sz w:val="24"/>
          <w:szCs w:val="24"/>
        </w:rPr>
        <w:t xml:space="preserve"> </w:t>
      </w:r>
      <w:r>
        <w:rPr>
          <w:rFonts w:ascii="Times New Roman" w:hAnsi="Times New Roman" w:cs="Times New Roman"/>
          <w:w w:val="90"/>
          <w:sz w:val="24"/>
          <w:szCs w:val="24"/>
        </w:rPr>
        <w:t>ist</w:t>
      </w:r>
      <w:r>
        <w:rPr>
          <w:rFonts w:ascii="Times New Roman" w:hAnsi="Times New Roman" w:cs="Times New Roman"/>
          <w:spacing w:val="-43"/>
          <w:w w:val="90"/>
          <w:sz w:val="24"/>
          <w:szCs w:val="24"/>
        </w:rPr>
        <w:t xml:space="preserve"> </w:t>
      </w:r>
      <w:r>
        <w:rPr>
          <w:rFonts w:ascii="Times New Roman" w:hAnsi="Times New Roman" w:cs="Times New Roman"/>
          <w:w w:val="90"/>
          <w:sz w:val="24"/>
          <w:szCs w:val="24"/>
        </w:rPr>
        <w:t xml:space="preserve">hell. </w:t>
      </w:r>
      <w:r>
        <w:rPr>
          <w:rFonts w:ascii="Times New Roman" w:hAnsi="Times New Roman" w:cs="Times New Roman"/>
          <w:spacing w:val="23"/>
          <w:w w:val="90"/>
          <w:sz w:val="24"/>
          <w:szCs w:val="24"/>
        </w:rPr>
        <w:t xml:space="preserve"> </w:t>
      </w:r>
      <w:r>
        <w:rPr>
          <w:rFonts w:ascii="Times New Roman" w:hAnsi="Times New Roman" w:cs="Times New Roman"/>
          <w:w w:val="90"/>
          <w:sz w:val="24"/>
          <w:szCs w:val="24"/>
        </w:rPr>
        <w:t>◌</w:t>
      </w:r>
      <w:r>
        <w:rPr>
          <w:rFonts w:ascii="Times New Roman" w:hAnsi="Times New Roman" w:cs="Times New Roman"/>
          <w:spacing w:val="-42"/>
          <w:w w:val="90"/>
          <w:sz w:val="24"/>
          <w:szCs w:val="24"/>
        </w:rPr>
        <w:t xml:space="preserve"> </w:t>
      </w:r>
      <w:r>
        <w:rPr>
          <w:rFonts w:ascii="Times New Roman" w:hAnsi="Times New Roman" w:cs="Times New Roman"/>
          <w:w w:val="90"/>
          <w:sz w:val="24"/>
          <w:szCs w:val="24"/>
        </w:rPr>
        <w:t>Nein,</w:t>
      </w:r>
      <w:r>
        <w:rPr>
          <w:rFonts w:ascii="Times New Roman" w:hAnsi="Times New Roman" w:cs="Times New Roman"/>
          <w:spacing w:val="-43"/>
          <w:w w:val="90"/>
          <w:sz w:val="24"/>
          <w:szCs w:val="24"/>
        </w:rPr>
        <w:t xml:space="preserve"> </w:t>
      </w:r>
      <w:r>
        <w:rPr>
          <w:rFonts w:ascii="Times New Roman" w:hAnsi="Times New Roman" w:cs="Times New Roman"/>
          <w:w w:val="90"/>
          <w:sz w:val="24"/>
          <w:szCs w:val="24"/>
        </w:rPr>
        <w:t>die</w:t>
      </w:r>
      <w:r>
        <w:rPr>
          <w:rFonts w:ascii="Times New Roman" w:hAnsi="Times New Roman" w:cs="Times New Roman"/>
          <w:spacing w:val="-42"/>
          <w:w w:val="90"/>
          <w:sz w:val="24"/>
          <w:szCs w:val="24"/>
        </w:rPr>
        <w:t xml:space="preserve"> </w:t>
      </w:r>
      <w:r>
        <w:rPr>
          <w:rFonts w:ascii="Times New Roman" w:hAnsi="Times New Roman" w:cs="Times New Roman"/>
          <w:w w:val="90"/>
          <w:sz w:val="24"/>
          <w:szCs w:val="24"/>
        </w:rPr>
        <w:t xml:space="preserve">ist </w:t>
      </w:r>
      <w:r>
        <w:rPr>
          <w:rFonts w:ascii="Times New Roman" w:hAnsi="Times New Roman" w:cs="Times New Roman"/>
          <w:w w:val="90"/>
          <w:sz w:val="24"/>
          <w:szCs w:val="24"/>
          <w:u w:val="single"/>
        </w:rPr>
        <w:t xml:space="preserve"> d</w:t>
      </w:r>
      <w:r>
        <w:rPr>
          <w:rFonts w:ascii="Times New Roman" w:hAnsi="Times New Roman" w:cs="Times New Roman"/>
          <w:w w:val="90"/>
          <w:sz w:val="24"/>
          <w:szCs w:val="24"/>
        </w:rPr>
        <w:t>unkel</w:t>
      </w:r>
    </w:p>
    <w:p w:rsidR="00993A61" w:rsidRDefault="005F5CEC">
      <w:pPr>
        <w:pStyle w:val="Paragrafoelenco"/>
        <w:numPr>
          <w:ilvl w:val="0"/>
          <w:numId w:val="1"/>
        </w:numPr>
        <w:tabs>
          <w:tab w:val="left" w:pos="925"/>
          <w:tab w:val="left" w:pos="4469"/>
          <w:tab w:val="left" w:pos="7605"/>
        </w:tabs>
        <w:spacing w:before="3" w:line="410" w:lineRule="atLeast"/>
        <w:ind w:firstLine="0"/>
        <w:jc w:val="both"/>
      </w:pPr>
      <w:r>
        <w:rPr>
          <w:rFonts w:ascii="Times New Roman" w:eastAsia="Times New Roman" w:hAnsi="Times New Roman" w:cs="Times New Roman"/>
          <w:spacing w:val="-49"/>
          <w:w w:val="90"/>
          <w:sz w:val="24"/>
          <w:szCs w:val="24"/>
        </w:rPr>
        <w:t xml:space="preserve"> </w:t>
      </w:r>
      <w:r>
        <w:rPr>
          <w:rFonts w:ascii="Times New Roman" w:hAnsi="Times New Roman" w:cs="Times New Roman"/>
          <w:w w:val="95"/>
          <w:sz w:val="24"/>
          <w:szCs w:val="24"/>
        </w:rPr>
        <w:t>◌</w:t>
      </w:r>
      <w:r>
        <w:rPr>
          <w:rFonts w:ascii="Times New Roman" w:eastAsia="Times New Roman" w:hAnsi="Times New Roman" w:cs="Times New Roman"/>
          <w:w w:val="95"/>
          <w:sz w:val="24"/>
          <w:szCs w:val="24"/>
        </w:rPr>
        <w:t xml:space="preserve"> </w:t>
      </w:r>
      <w:r>
        <w:rPr>
          <w:rFonts w:ascii="Times New Roman" w:hAnsi="Times New Roman" w:cs="Times New Roman"/>
          <w:w w:val="90"/>
          <w:sz w:val="24"/>
          <w:szCs w:val="24"/>
        </w:rPr>
        <w:t>Die</w:t>
      </w:r>
      <w:r>
        <w:rPr>
          <w:rFonts w:ascii="Times New Roman" w:hAnsi="Times New Roman" w:cs="Times New Roman"/>
          <w:spacing w:val="-48"/>
          <w:w w:val="90"/>
          <w:sz w:val="24"/>
          <w:szCs w:val="24"/>
        </w:rPr>
        <w:t xml:space="preserve"> </w:t>
      </w:r>
      <w:r>
        <w:rPr>
          <w:rFonts w:ascii="Times New Roman" w:hAnsi="Times New Roman" w:cs="Times New Roman"/>
          <w:w w:val="90"/>
          <w:sz w:val="24"/>
          <w:szCs w:val="24"/>
        </w:rPr>
        <w:t>Haare</w:t>
      </w:r>
      <w:r>
        <w:rPr>
          <w:rFonts w:ascii="Times New Roman" w:hAnsi="Times New Roman" w:cs="Times New Roman"/>
          <w:spacing w:val="-48"/>
          <w:w w:val="90"/>
          <w:sz w:val="24"/>
          <w:szCs w:val="24"/>
        </w:rPr>
        <w:t xml:space="preserve"> </w:t>
      </w:r>
      <w:r>
        <w:rPr>
          <w:rFonts w:ascii="Times New Roman" w:hAnsi="Times New Roman" w:cs="Times New Roman"/>
          <w:w w:val="90"/>
          <w:sz w:val="24"/>
          <w:szCs w:val="24"/>
        </w:rPr>
        <w:t>von</w:t>
      </w:r>
      <w:r>
        <w:rPr>
          <w:rFonts w:ascii="Times New Roman" w:hAnsi="Times New Roman" w:cs="Times New Roman"/>
          <w:spacing w:val="-48"/>
          <w:w w:val="90"/>
          <w:sz w:val="24"/>
          <w:szCs w:val="24"/>
        </w:rPr>
        <w:t xml:space="preserve"> </w:t>
      </w:r>
      <w:r>
        <w:rPr>
          <w:rFonts w:ascii="Times New Roman" w:hAnsi="Times New Roman" w:cs="Times New Roman"/>
          <w:w w:val="90"/>
          <w:sz w:val="24"/>
          <w:szCs w:val="24"/>
        </w:rPr>
        <w:t>Helene</w:t>
      </w:r>
      <w:r>
        <w:rPr>
          <w:rFonts w:ascii="Times New Roman" w:hAnsi="Times New Roman" w:cs="Times New Roman"/>
          <w:spacing w:val="-49"/>
          <w:w w:val="90"/>
          <w:sz w:val="24"/>
          <w:szCs w:val="24"/>
        </w:rPr>
        <w:t xml:space="preserve"> </w:t>
      </w:r>
      <w:r>
        <w:rPr>
          <w:rFonts w:ascii="Times New Roman" w:hAnsi="Times New Roman" w:cs="Times New Roman"/>
          <w:w w:val="90"/>
          <w:sz w:val="24"/>
          <w:szCs w:val="24"/>
        </w:rPr>
        <w:t>sind</w:t>
      </w:r>
      <w:r>
        <w:rPr>
          <w:rFonts w:ascii="Times New Roman" w:hAnsi="Times New Roman" w:cs="Times New Roman"/>
          <w:spacing w:val="-47"/>
          <w:w w:val="90"/>
          <w:sz w:val="24"/>
          <w:szCs w:val="24"/>
        </w:rPr>
        <w:t xml:space="preserve"> </w:t>
      </w:r>
      <w:r>
        <w:rPr>
          <w:rFonts w:ascii="Times New Roman" w:hAnsi="Times New Roman" w:cs="Times New Roman"/>
          <w:w w:val="90"/>
          <w:sz w:val="24"/>
          <w:szCs w:val="24"/>
        </w:rPr>
        <w:t>lang.</w:t>
      </w:r>
      <w:r>
        <w:rPr>
          <w:rFonts w:ascii="Times New Roman" w:hAnsi="Times New Roman" w:cs="Times New Roman"/>
          <w:spacing w:val="24"/>
          <w:w w:val="90"/>
          <w:sz w:val="24"/>
          <w:szCs w:val="24"/>
        </w:rPr>
        <w:t xml:space="preserve"> </w:t>
      </w:r>
      <w:r>
        <w:rPr>
          <w:rFonts w:ascii="Times New Roman" w:hAnsi="Times New Roman" w:cs="Times New Roman"/>
          <w:w w:val="90"/>
          <w:sz w:val="24"/>
          <w:szCs w:val="24"/>
        </w:rPr>
        <w:t>◌</w:t>
      </w:r>
      <w:r>
        <w:rPr>
          <w:rFonts w:ascii="Times New Roman" w:hAnsi="Times New Roman" w:cs="Times New Roman"/>
          <w:spacing w:val="-48"/>
          <w:w w:val="90"/>
          <w:sz w:val="24"/>
          <w:szCs w:val="24"/>
        </w:rPr>
        <w:t xml:space="preserve"> </w:t>
      </w:r>
      <w:r>
        <w:rPr>
          <w:rFonts w:ascii="Times New Roman" w:hAnsi="Times New Roman" w:cs="Times New Roman"/>
          <w:w w:val="90"/>
          <w:sz w:val="24"/>
          <w:szCs w:val="24"/>
        </w:rPr>
        <w:t>Nein,</w:t>
      </w:r>
      <w:r>
        <w:rPr>
          <w:rFonts w:ascii="Times New Roman" w:hAnsi="Times New Roman" w:cs="Times New Roman"/>
          <w:spacing w:val="-49"/>
          <w:w w:val="90"/>
          <w:sz w:val="24"/>
          <w:szCs w:val="24"/>
        </w:rPr>
        <w:t xml:space="preserve"> </w:t>
      </w:r>
      <w:r>
        <w:rPr>
          <w:rFonts w:ascii="Times New Roman" w:hAnsi="Times New Roman" w:cs="Times New Roman"/>
          <w:w w:val="90"/>
          <w:sz w:val="24"/>
          <w:szCs w:val="24"/>
        </w:rPr>
        <w:t>die</w:t>
      </w:r>
      <w:r>
        <w:rPr>
          <w:rFonts w:ascii="Times New Roman" w:hAnsi="Times New Roman" w:cs="Times New Roman"/>
          <w:spacing w:val="-48"/>
          <w:w w:val="90"/>
          <w:sz w:val="24"/>
          <w:szCs w:val="24"/>
        </w:rPr>
        <w:t xml:space="preserve"> </w:t>
      </w:r>
      <w:r>
        <w:rPr>
          <w:rFonts w:ascii="Times New Roman" w:hAnsi="Times New Roman" w:cs="Times New Roman"/>
          <w:w w:val="90"/>
          <w:sz w:val="24"/>
          <w:szCs w:val="24"/>
        </w:rPr>
        <w:t>sind</w:t>
      </w:r>
      <w:r>
        <w:rPr>
          <w:rFonts w:ascii="Times New Roman" w:hAnsi="Times New Roman" w:cs="Times New Roman"/>
          <w:w w:val="90"/>
          <w:sz w:val="24"/>
          <w:szCs w:val="24"/>
          <w:u w:val="single"/>
        </w:rPr>
        <w:t xml:space="preserve"> k</w:t>
      </w:r>
      <w:r>
        <w:rPr>
          <w:rFonts w:ascii="Times New Roman" w:hAnsi="Times New Roman" w:cs="Times New Roman"/>
          <w:w w:val="90"/>
          <w:sz w:val="24"/>
          <w:szCs w:val="24"/>
        </w:rPr>
        <w:t>urz</w:t>
      </w:r>
    </w:p>
    <w:p w:rsidR="00993A61" w:rsidRDefault="005F5CEC">
      <w:pPr>
        <w:pStyle w:val="Paragrafoelenco"/>
        <w:numPr>
          <w:ilvl w:val="0"/>
          <w:numId w:val="1"/>
        </w:numPr>
        <w:tabs>
          <w:tab w:val="left" w:pos="925"/>
          <w:tab w:val="left" w:pos="4469"/>
          <w:tab w:val="left" w:pos="7605"/>
        </w:tabs>
        <w:spacing w:before="3" w:line="410" w:lineRule="atLeast"/>
        <w:ind w:firstLine="0"/>
        <w:jc w:val="both"/>
      </w:pPr>
      <w:r>
        <w:rPr>
          <w:rFonts w:ascii="Times New Roman" w:hAnsi="Times New Roman" w:cs="Times New Roman"/>
          <w:w w:val="95"/>
          <w:sz w:val="24"/>
          <w:szCs w:val="24"/>
        </w:rPr>
        <w:t>◌</w:t>
      </w:r>
      <w:r>
        <w:rPr>
          <w:rFonts w:ascii="Times New Roman" w:eastAsia="Times New Roman" w:hAnsi="Times New Roman" w:cs="Times New Roman"/>
          <w:w w:val="95"/>
          <w:sz w:val="24"/>
          <w:szCs w:val="24"/>
        </w:rPr>
        <w:t xml:space="preserve"> </w:t>
      </w:r>
      <w:r>
        <w:rPr>
          <w:rFonts w:ascii="Times New Roman" w:hAnsi="Times New Roman" w:cs="Times New Roman"/>
          <w:w w:val="90"/>
          <w:sz w:val="24"/>
          <w:szCs w:val="24"/>
        </w:rPr>
        <w:t>Ich bin</w:t>
      </w:r>
      <w:r>
        <w:rPr>
          <w:rFonts w:ascii="Times New Roman" w:hAnsi="Times New Roman" w:cs="Times New Roman"/>
          <w:spacing w:val="-29"/>
          <w:w w:val="90"/>
          <w:sz w:val="24"/>
          <w:szCs w:val="24"/>
        </w:rPr>
        <w:t xml:space="preserve"> </w:t>
      </w:r>
      <w:r>
        <w:rPr>
          <w:rFonts w:ascii="Times New Roman" w:hAnsi="Times New Roman" w:cs="Times New Roman"/>
          <w:w w:val="90"/>
          <w:sz w:val="24"/>
          <w:szCs w:val="24"/>
        </w:rPr>
        <w:t>immer</w:t>
      </w:r>
      <w:r>
        <w:rPr>
          <w:rFonts w:ascii="Times New Roman" w:hAnsi="Times New Roman" w:cs="Times New Roman"/>
          <w:spacing w:val="-32"/>
          <w:w w:val="90"/>
          <w:sz w:val="24"/>
          <w:szCs w:val="24"/>
        </w:rPr>
        <w:t xml:space="preserve"> </w:t>
      </w:r>
      <w:r>
        <w:rPr>
          <w:rFonts w:ascii="Times New Roman" w:hAnsi="Times New Roman" w:cs="Times New Roman"/>
          <w:w w:val="90"/>
          <w:sz w:val="24"/>
          <w:szCs w:val="24"/>
        </w:rPr>
        <w:t>zufrieden.           ◌</w:t>
      </w:r>
      <w:r>
        <w:rPr>
          <w:rFonts w:ascii="Times New Roman" w:hAnsi="Times New Roman" w:cs="Times New Roman"/>
          <w:spacing w:val="-44"/>
          <w:w w:val="90"/>
          <w:sz w:val="24"/>
          <w:szCs w:val="24"/>
        </w:rPr>
        <w:t xml:space="preserve"> </w:t>
      </w:r>
      <w:r>
        <w:rPr>
          <w:rFonts w:ascii="Times New Roman" w:hAnsi="Times New Roman" w:cs="Times New Roman"/>
          <w:w w:val="90"/>
          <w:sz w:val="24"/>
          <w:szCs w:val="24"/>
        </w:rPr>
        <w:t>Ich</w:t>
      </w:r>
      <w:r>
        <w:rPr>
          <w:rFonts w:ascii="Times New Roman" w:hAnsi="Times New Roman" w:cs="Times New Roman"/>
          <w:spacing w:val="-44"/>
          <w:w w:val="90"/>
          <w:sz w:val="24"/>
          <w:szCs w:val="24"/>
        </w:rPr>
        <w:t xml:space="preserve"> </w:t>
      </w:r>
      <w:r>
        <w:rPr>
          <w:rFonts w:ascii="Times New Roman" w:hAnsi="Times New Roman" w:cs="Times New Roman"/>
          <w:w w:val="90"/>
          <w:sz w:val="24"/>
          <w:szCs w:val="24"/>
        </w:rPr>
        <w:t>bin</w:t>
      </w:r>
      <w:r>
        <w:rPr>
          <w:rFonts w:ascii="Times New Roman" w:hAnsi="Times New Roman" w:cs="Times New Roman"/>
          <w:spacing w:val="-45"/>
          <w:w w:val="90"/>
          <w:sz w:val="24"/>
          <w:szCs w:val="24"/>
        </w:rPr>
        <w:t xml:space="preserve"> </w:t>
      </w:r>
      <w:r>
        <w:rPr>
          <w:rFonts w:ascii="Times New Roman" w:hAnsi="Times New Roman" w:cs="Times New Roman"/>
          <w:w w:val="90"/>
          <w:sz w:val="24"/>
          <w:szCs w:val="24"/>
        </w:rPr>
        <w:t>immer</w:t>
      </w:r>
      <w:r>
        <w:rPr>
          <w:rFonts w:ascii="Times New Roman" w:hAnsi="Times New Roman" w:cs="Times New Roman"/>
          <w:w w:val="90"/>
          <w:sz w:val="24"/>
          <w:szCs w:val="24"/>
          <w:u w:val="single"/>
        </w:rPr>
        <w:t xml:space="preserve"> u</w:t>
      </w:r>
      <w:r>
        <w:rPr>
          <w:rFonts w:ascii="Times New Roman" w:hAnsi="Times New Roman" w:cs="Times New Roman"/>
          <w:w w:val="80"/>
          <w:sz w:val="24"/>
          <w:szCs w:val="24"/>
        </w:rPr>
        <w:t>n</w:t>
      </w:r>
      <w:r>
        <w:rPr>
          <w:rFonts w:ascii="Times New Roman" w:hAnsi="Times New Roman" w:cs="Times New Roman"/>
          <w:w w:val="79"/>
          <w:sz w:val="24"/>
          <w:szCs w:val="24"/>
        </w:rPr>
        <w:t>zufrieden</w:t>
      </w:r>
    </w:p>
    <w:p w:rsidR="00993A61" w:rsidRDefault="005F5CEC">
      <w:pPr>
        <w:pStyle w:val="Paragrafoelenco"/>
        <w:numPr>
          <w:ilvl w:val="0"/>
          <w:numId w:val="1"/>
        </w:numPr>
        <w:tabs>
          <w:tab w:val="left" w:pos="925"/>
          <w:tab w:val="left" w:pos="4469"/>
          <w:tab w:val="left" w:pos="7605"/>
        </w:tabs>
        <w:spacing w:before="3" w:line="410" w:lineRule="atLeast"/>
        <w:ind w:firstLine="0"/>
        <w:jc w:val="both"/>
      </w:pPr>
      <w:r>
        <w:rPr>
          <w:rFonts w:ascii="Times New Roman" w:hAnsi="Times New Roman" w:cs="Times New Roman"/>
          <w:w w:val="95"/>
          <w:sz w:val="24"/>
          <w:szCs w:val="24"/>
        </w:rPr>
        <w:t>◌</w:t>
      </w:r>
      <w:r>
        <w:rPr>
          <w:rFonts w:ascii="Times New Roman" w:eastAsia="Times New Roman" w:hAnsi="Times New Roman" w:cs="Times New Roman"/>
          <w:w w:val="95"/>
          <w:sz w:val="24"/>
          <w:szCs w:val="24"/>
        </w:rPr>
        <w:t xml:space="preserve"> </w:t>
      </w:r>
      <w:r>
        <w:rPr>
          <w:rFonts w:ascii="Times New Roman" w:hAnsi="Times New Roman" w:cs="Times New Roman"/>
          <w:w w:val="90"/>
          <w:sz w:val="24"/>
          <w:szCs w:val="24"/>
        </w:rPr>
        <w:t>Wir finden die</w:t>
      </w:r>
      <w:r>
        <w:rPr>
          <w:rFonts w:ascii="Times New Roman" w:hAnsi="Times New Roman" w:cs="Times New Roman"/>
          <w:spacing w:val="-30"/>
          <w:w w:val="90"/>
          <w:sz w:val="24"/>
          <w:szCs w:val="24"/>
        </w:rPr>
        <w:t xml:space="preserve"> </w:t>
      </w:r>
      <w:r>
        <w:rPr>
          <w:rFonts w:ascii="Times New Roman" w:hAnsi="Times New Roman" w:cs="Times New Roman"/>
          <w:w w:val="90"/>
          <w:sz w:val="24"/>
          <w:szCs w:val="24"/>
        </w:rPr>
        <w:t>Verkäufer meistens sympathisch.     ◌</w:t>
      </w:r>
      <w:r>
        <w:rPr>
          <w:rFonts w:ascii="Times New Roman" w:hAnsi="Times New Roman" w:cs="Times New Roman"/>
          <w:spacing w:val="-21"/>
          <w:w w:val="90"/>
          <w:sz w:val="24"/>
          <w:szCs w:val="24"/>
        </w:rPr>
        <w:t xml:space="preserve"> </w:t>
      </w:r>
      <w:r>
        <w:rPr>
          <w:rFonts w:ascii="Times New Roman" w:hAnsi="Times New Roman" w:cs="Times New Roman"/>
          <w:w w:val="90"/>
          <w:sz w:val="24"/>
          <w:szCs w:val="24"/>
        </w:rPr>
        <w:t>Aber</w:t>
      </w:r>
      <w:r>
        <w:rPr>
          <w:rFonts w:ascii="Times New Roman" w:hAnsi="Times New Roman" w:cs="Times New Roman"/>
          <w:spacing w:val="-22"/>
          <w:w w:val="90"/>
          <w:sz w:val="24"/>
          <w:szCs w:val="24"/>
        </w:rPr>
        <w:t xml:space="preserve"> </w:t>
      </w:r>
      <w:r>
        <w:rPr>
          <w:rFonts w:ascii="Times New Roman" w:hAnsi="Times New Roman" w:cs="Times New Roman"/>
          <w:w w:val="90"/>
          <w:sz w:val="24"/>
          <w:szCs w:val="24"/>
        </w:rPr>
        <w:t>der</w:t>
      </w:r>
      <w:r>
        <w:rPr>
          <w:rFonts w:ascii="Times New Roman" w:hAnsi="Times New Roman" w:cs="Times New Roman"/>
          <w:spacing w:val="-22"/>
          <w:w w:val="90"/>
          <w:sz w:val="24"/>
          <w:szCs w:val="24"/>
        </w:rPr>
        <w:t xml:space="preserve"> </w:t>
      </w:r>
      <w:r>
        <w:rPr>
          <w:rFonts w:ascii="Times New Roman" w:hAnsi="Times New Roman" w:cs="Times New Roman"/>
          <w:w w:val="90"/>
          <w:sz w:val="24"/>
          <w:szCs w:val="24"/>
        </w:rPr>
        <w:t>ist</w:t>
      </w:r>
      <w:r>
        <w:rPr>
          <w:rFonts w:ascii="Times New Roman" w:hAnsi="Times New Roman" w:cs="Times New Roman"/>
          <w:spacing w:val="-18"/>
          <w:w w:val="90"/>
          <w:sz w:val="24"/>
          <w:szCs w:val="24"/>
        </w:rPr>
        <w:t xml:space="preserve"> </w:t>
      </w:r>
      <w:r>
        <w:rPr>
          <w:rFonts w:ascii="Times New Roman" w:hAnsi="Times New Roman" w:cs="Times New Roman"/>
          <w:w w:val="90"/>
          <w:sz w:val="24"/>
          <w:szCs w:val="24"/>
        </w:rPr>
        <w:t xml:space="preserve">jetzt </w:t>
      </w:r>
      <w:r>
        <w:rPr>
          <w:rFonts w:ascii="Times New Roman" w:hAnsi="Times New Roman" w:cs="Times New Roman"/>
          <w:w w:val="90"/>
          <w:sz w:val="24"/>
          <w:szCs w:val="24"/>
          <w:u w:val="single"/>
        </w:rPr>
        <w:t>unsympathisch</w:t>
      </w:r>
    </w:p>
    <w:p w:rsidR="00993A61" w:rsidRDefault="005F5CEC">
      <w:pPr>
        <w:pStyle w:val="Corpodeltesto"/>
        <w:tabs>
          <w:tab w:val="left" w:pos="924"/>
          <w:tab w:val="left" w:pos="4469"/>
          <w:tab w:val="left" w:pos="7624"/>
        </w:tabs>
        <w:spacing w:before="24" w:line="416" w:lineRule="exact"/>
        <w:ind w:left="216" w:right="133"/>
      </w:pPr>
      <w:r>
        <w:rPr>
          <w:rFonts w:ascii="Times New Roman" w:hAnsi="Times New Roman" w:cs="Times New Roman"/>
          <w:w w:val="90"/>
        </w:rPr>
        <w:t>f</w:t>
      </w:r>
      <w:r>
        <w:rPr>
          <w:rFonts w:ascii="Times New Roman" w:hAnsi="Times New Roman" w:cs="Times New Roman"/>
          <w:w w:val="90"/>
        </w:rPr>
        <w:tab/>
      </w:r>
      <w:r>
        <w:rPr>
          <w:rFonts w:ascii="Times New Roman" w:hAnsi="Times New Roman" w:cs="Times New Roman"/>
          <w:w w:val="95"/>
        </w:rPr>
        <w:t>◌</w:t>
      </w:r>
      <w:r>
        <w:rPr>
          <w:rFonts w:ascii="Times New Roman" w:hAnsi="Times New Roman" w:cs="Times New Roman"/>
          <w:spacing w:val="-33"/>
          <w:w w:val="85"/>
        </w:rPr>
        <w:t xml:space="preserve"> </w:t>
      </w:r>
      <w:r>
        <w:rPr>
          <w:rFonts w:ascii="Times New Roman" w:hAnsi="Times New Roman" w:cs="Times New Roman"/>
          <w:w w:val="85"/>
        </w:rPr>
        <w:t>Ich</w:t>
      </w:r>
      <w:r>
        <w:rPr>
          <w:rFonts w:ascii="Times New Roman" w:hAnsi="Times New Roman" w:cs="Times New Roman"/>
          <w:spacing w:val="-32"/>
          <w:w w:val="85"/>
        </w:rPr>
        <w:t xml:space="preserve"> </w:t>
      </w:r>
      <w:r>
        <w:rPr>
          <w:rFonts w:ascii="Times New Roman" w:hAnsi="Times New Roman" w:cs="Times New Roman"/>
          <w:w w:val="85"/>
        </w:rPr>
        <w:t>bin</w:t>
      </w:r>
      <w:r>
        <w:rPr>
          <w:rFonts w:ascii="Times New Roman" w:hAnsi="Times New Roman" w:cs="Times New Roman"/>
          <w:spacing w:val="-33"/>
          <w:w w:val="85"/>
        </w:rPr>
        <w:t xml:space="preserve"> </w:t>
      </w:r>
      <w:r>
        <w:rPr>
          <w:rFonts w:ascii="Times New Roman" w:hAnsi="Times New Roman" w:cs="Times New Roman"/>
          <w:w w:val="85"/>
        </w:rPr>
        <w:t>immer</w:t>
      </w:r>
      <w:r>
        <w:rPr>
          <w:rFonts w:ascii="Times New Roman" w:hAnsi="Times New Roman" w:cs="Times New Roman"/>
          <w:spacing w:val="-34"/>
          <w:w w:val="85"/>
        </w:rPr>
        <w:t xml:space="preserve"> </w:t>
      </w:r>
      <w:r>
        <w:rPr>
          <w:rFonts w:ascii="Times New Roman" w:hAnsi="Times New Roman" w:cs="Times New Roman"/>
          <w:w w:val="85"/>
        </w:rPr>
        <w:t xml:space="preserve">optimistisch.           </w:t>
      </w:r>
      <w:r>
        <w:rPr>
          <w:rFonts w:ascii="Times New Roman" w:hAnsi="Times New Roman" w:cs="Times New Roman"/>
          <w:w w:val="90"/>
        </w:rPr>
        <w:t>◌</w:t>
      </w:r>
      <w:r>
        <w:rPr>
          <w:rFonts w:ascii="Times New Roman" w:hAnsi="Times New Roman" w:cs="Times New Roman"/>
          <w:spacing w:val="-45"/>
          <w:w w:val="90"/>
        </w:rPr>
        <w:t xml:space="preserve"> </w:t>
      </w:r>
      <w:r>
        <w:rPr>
          <w:rFonts w:ascii="Times New Roman" w:hAnsi="Times New Roman" w:cs="Times New Roman"/>
          <w:w w:val="90"/>
        </w:rPr>
        <w:t>Ich</w:t>
      </w:r>
      <w:r>
        <w:rPr>
          <w:rFonts w:ascii="Times New Roman" w:hAnsi="Times New Roman" w:cs="Times New Roman"/>
          <w:spacing w:val="-44"/>
          <w:w w:val="90"/>
        </w:rPr>
        <w:t xml:space="preserve"> </w:t>
      </w:r>
      <w:r>
        <w:rPr>
          <w:rFonts w:ascii="Times New Roman" w:hAnsi="Times New Roman" w:cs="Times New Roman"/>
          <w:w w:val="90"/>
        </w:rPr>
        <w:t>bin</w:t>
      </w:r>
      <w:r>
        <w:rPr>
          <w:rFonts w:ascii="Times New Roman" w:hAnsi="Times New Roman" w:cs="Times New Roman"/>
          <w:spacing w:val="-45"/>
          <w:w w:val="90"/>
        </w:rPr>
        <w:t xml:space="preserve"> </w:t>
      </w:r>
      <w:r>
        <w:rPr>
          <w:rFonts w:ascii="Times New Roman" w:hAnsi="Times New Roman" w:cs="Times New Roman"/>
          <w:w w:val="90"/>
        </w:rPr>
        <w:t>immer</w:t>
      </w:r>
      <w:r>
        <w:rPr>
          <w:rFonts w:ascii="Times New Roman" w:hAnsi="Times New Roman" w:cs="Times New Roman"/>
          <w:w w:val="90"/>
          <w:u w:val="single"/>
        </w:rPr>
        <w:t xml:space="preserve"> pessimistisch.</w:t>
      </w:r>
    </w:p>
    <w:p w:rsidR="00993A61" w:rsidRDefault="005F5CEC">
      <w:pPr>
        <w:pStyle w:val="Corpodeltesto"/>
        <w:tabs>
          <w:tab w:val="left" w:pos="924"/>
          <w:tab w:val="left" w:pos="4469"/>
          <w:tab w:val="left" w:pos="7624"/>
        </w:tabs>
        <w:spacing w:before="24" w:line="416" w:lineRule="exact"/>
        <w:ind w:left="216" w:right="133"/>
      </w:pPr>
      <w:r>
        <w:rPr>
          <w:rFonts w:ascii="Times New Roman" w:hAnsi="Times New Roman" w:cs="Times New Roman"/>
          <w:w w:val="90"/>
        </w:rPr>
        <w:t>g</w:t>
      </w:r>
      <w:r>
        <w:rPr>
          <w:rFonts w:ascii="Times New Roman" w:hAnsi="Times New Roman" w:cs="Times New Roman"/>
          <w:w w:val="90"/>
        </w:rPr>
        <w:tab/>
      </w:r>
      <w:r>
        <w:rPr>
          <w:rFonts w:ascii="Times New Roman" w:hAnsi="Times New Roman" w:cs="Times New Roman"/>
          <w:w w:val="95"/>
        </w:rPr>
        <w:t>◌</w:t>
      </w:r>
      <w:r>
        <w:rPr>
          <w:rFonts w:ascii="Times New Roman" w:hAnsi="Times New Roman" w:cs="Times New Roman"/>
          <w:spacing w:val="-48"/>
          <w:w w:val="90"/>
        </w:rPr>
        <w:t xml:space="preserve"> </w:t>
      </w:r>
      <w:r>
        <w:rPr>
          <w:rFonts w:ascii="Times New Roman" w:hAnsi="Times New Roman" w:cs="Times New Roman"/>
          <w:spacing w:val="-33"/>
          <w:w w:val="85"/>
        </w:rPr>
        <w:t xml:space="preserve"> </w:t>
      </w:r>
      <w:r>
        <w:rPr>
          <w:rFonts w:ascii="Times New Roman" w:hAnsi="Times New Roman" w:cs="Times New Roman"/>
          <w:w w:val="85"/>
        </w:rPr>
        <w:t>Pia</w:t>
      </w:r>
      <w:r>
        <w:rPr>
          <w:rFonts w:ascii="Times New Roman" w:hAnsi="Times New Roman" w:cs="Times New Roman"/>
          <w:spacing w:val="-31"/>
          <w:w w:val="85"/>
        </w:rPr>
        <w:t xml:space="preserve"> </w:t>
      </w:r>
      <w:r>
        <w:rPr>
          <w:rFonts w:ascii="Times New Roman" w:hAnsi="Times New Roman" w:cs="Times New Roman"/>
          <w:w w:val="85"/>
        </w:rPr>
        <w:t>sieht</w:t>
      </w:r>
      <w:r>
        <w:rPr>
          <w:rFonts w:ascii="Times New Roman" w:hAnsi="Times New Roman" w:cs="Times New Roman"/>
          <w:spacing w:val="-30"/>
          <w:w w:val="85"/>
        </w:rPr>
        <w:t xml:space="preserve"> </w:t>
      </w:r>
      <w:r>
        <w:rPr>
          <w:rFonts w:ascii="Times New Roman" w:hAnsi="Times New Roman" w:cs="Times New Roman"/>
          <w:w w:val="85"/>
        </w:rPr>
        <w:t>aktiv</w:t>
      </w:r>
      <w:r>
        <w:rPr>
          <w:rFonts w:ascii="Times New Roman" w:hAnsi="Times New Roman" w:cs="Times New Roman"/>
          <w:spacing w:val="-32"/>
          <w:w w:val="85"/>
        </w:rPr>
        <w:t xml:space="preserve"> </w:t>
      </w:r>
      <w:r>
        <w:rPr>
          <w:rFonts w:ascii="Times New Roman" w:hAnsi="Times New Roman" w:cs="Times New Roman"/>
          <w:w w:val="85"/>
        </w:rPr>
        <w:t xml:space="preserve">aus.                         </w:t>
      </w:r>
      <w:r>
        <w:rPr>
          <w:rFonts w:ascii="Times New Roman" w:hAnsi="Times New Roman" w:cs="Times New Roman"/>
          <w:w w:val="90"/>
        </w:rPr>
        <w:t>◌</w:t>
      </w:r>
      <w:r>
        <w:rPr>
          <w:rFonts w:ascii="Times New Roman" w:hAnsi="Times New Roman" w:cs="Times New Roman"/>
          <w:spacing w:val="-45"/>
          <w:w w:val="90"/>
        </w:rPr>
        <w:t xml:space="preserve"> </w:t>
      </w:r>
      <w:r>
        <w:rPr>
          <w:rFonts w:ascii="Times New Roman" w:hAnsi="Times New Roman" w:cs="Times New Roman"/>
          <w:w w:val="90"/>
        </w:rPr>
        <w:t>Pia?</w:t>
      </w:r>
      <w:r>
        <w:rPr>
          <w:rFonts w:ascii="Times New Roman" w:hAnsi="Times New Roman" w:cs="Times New Roman"/>
          <w:spacing w:val="-46"/>
          <w:w w:val="90"/>
        </w:rPr>
        <w:t xml:space="preserve"> </w:t>
      </w:r>
      <w:r>
        <w:rPr>
          <w:rFonts w:ascii="Times New Roman" w:hAnsi="Times New Roman" w:cs="Times New Roman"/>
          <w:w w:val="90"/>
        </w:rPr>
        <w:t>Die</w:t>
      </w:r>
      <w:r>
        <w:rPr>
          <w:rFonts w:ascii="Times New Roman" w:hAnsi="Times New Roman" w:cs="Times New Roman"/>
          <w:spacing w:val="-45"/>
          <w:w w:val="90"/>
        </w:rPr>
        <w:t xml:space="preserve"> </w:t>
      </w:r>
      <w:r>
        <w:rPr>
          <w:rFonts w:ascii="Times New Roman" w:hAnsi="Times New Roman" w:cs="Times New Roman"/>
          <w:w w:val="90"/>
        </w:rPr>
        <w:t>ist</w:t>
      </w:r>
      <w:r>
        <w:rPr>
          <w:rFonts w:ascii="Times New Roman" w:hAnsi="Times New Roman" w:cs="Times New Roman"/>
          <w:spacing w:val="-46"/>
          <w:w w:val="90"/>
        </w:rPr>
        <w:t xml:space="preserve"> </w:t>
      </w:r>
      <w:r>
        <w:rPr>
          <w:rFonts w:ascii="Times New Roman" w:hAnsi="Times New Roman" w:cs="Times New Roman"/>
          <w:w w:val="90"/>
        </w:rPr>
        <w:t>nicht</w:t>
      </w:r>
      <w:r>
        <w:rPr>
          <w:rFonts w:ascii="Times New Roman" w:hAnsi="Times New Roman" w:cs="Times New Roman"/>
          <w:spacing w:val="-44"/>
          <w:w w:val="90"/>
        </w:rPr>
        <w:t xml:space="preserve"> </w:t>
      </w:r>
      <w:r>
        <w:rPr>
          <w:rFonts w:ascii="Times New Roman" w:hAnsi="Times New Roman" w:cs="Times New Roman"/>
          <w:w w:val="90"/>
        </w:rPr>
        <w:t>aktiv,</w:t>
      </w:r>
      <w:r>
        <w:rPr>
          <w:rFonts w:ascii="Times New Roman" w:hAnsi="Times New Roman" w:cs="Times New Roman"/>
          <w:spacing w:val="-46"/>
          <w:w w:val="90"/>
        </w:rPr>
        <w:t xml:space="preserve"> </w:t>
      </w:r>
      <w:r>
        <w:rPr>
          <w:rFonts w:ascii="Times New Roman" w:hAnsi="Times New Roman" w:cs="Times New Roman"/>
          <w:w w:val="90"/>
        </w:rPr>
        <w:t>die</w:t>
      </w:r>
      <w:r>
        <w:rPr>
          <w:rFonts w:ascii="Times New Roman" w:hAnsi="Times New Roman" w:cs="Times New Roman"/>
          <w:spacing w:val="-44"/>
          <w:w w:val="90"/>
        </w:rPr>
        <w:t xml:space="preserve"> </w:t>
      </w:r>
      <w:r>
        <w:rPr>
          <w:rFonts w:ascii="Times New Roman" w:hAnsi="Times New Roman" w:cs="Times New Roman"/>
          <w:w w:val="90"/>
        </w:rPr>
        <w:t>ist</w:t>
      </w:r>
      <w:r>
        <w:rPr>
          <w:rFonts w:ascii="Times New Roman" w:hAnsi="Times New Roman" w:cs="Times New Roman"/>
          <w:w w:val="90"/>
          <w:u w:val="single"/>
        </w:rPr>
        <w:t xml:space="preserve"> ruhig </w:t>
      </w:r>
    </w:p>
    <w:p w:rsidR="00993A61" w:rsidRDefault="005F5CEC">
      <w:pPr>
        <w:pStyle w:val="Corpodeltesto"/>
        <w:tabs>
          <w:tab w:val="left" w:pos="924"/>
          <w:tab w:val="left" w:pos="4469"/>
          <w:tab w:val="left" w:pos="7624"/>
        </w:tabs>
        <w:spacing w:before="24" w:line="416" w:lineRule="exact"/>
        <w:ind w:left="216" w:right="133"/>
      </w:pPr>
      <w:r>
        <w:rPr>
          <w:rFonts w:ascii="Times New Roman" w:hAnsi="Times New Roman" w:cs="Times New Roman"/>
          <w:w w:val="90"/>
        </w:rPr>
        <w:t>h</w:t>
      </w:r>
      <w:r>
        <w:rPr>
          <w:rFonts w:ascii="Times New Roman" w:hAnsi="Times New Roman" w:cs="Times New Roman"/>
          <w:w w:val="90"/>
        </w:rPr>
        <w:tab/>
      </w:r>
      <w:r>
        <w:rPr>
          <w:rFonts w:ascii="Times New Roman" w:hAnsi="Times New Roman" w:cs="Times New Roman"/>
          <w:w w:val="95"/>
        </w:rPr>
        <w:t>◌</w:t>
      </w:r>
      <w:r>
        <w:rPr>
          <w:rFonts w:ascii="Times New Roman" w:hAnsi="Times New Roman" w:cs="Times New Roman"/>
          <w:spacing w:val="-48"/>
          <w:w w:val="90"/>
        </w:rPr>
        <w:t xml:space="preserve"> </w:t>
      </w:r>
      <w:r>
        <w:rPr>
          <w:rFonts w:ascii="Times New Roman" w:hAnsi="Times New Roman" w:cs="Times New Roman"/>
          <w:spacing w:val="-33"/>
          <w:w w:val="85"/>
        </w:rPr>
        <w:t xml:space="preserve"> </w:t>
      </w:r>
      <w:r>
        <w:rPr>
          <w:rFonts w:ascii="Times New Roman" w:hAnsi="Times New Roman" w:cs="Times New Roman"/>
          <w:w w:val="90"/>
        </w:rPr>
        <w:t xml:space="preserve">Meine Oma ist schon alt.          ◌ Meine ist noch </w:t>
      </w:r>
      <w:r>
        <w:rPr>
          <w:rFonts w:ascii="Times New Roman" w:hAnsi="Times New Roman" w:cs="Times New Roman"/>
          <w:w w:val="90"/>
          <w:u w:val="single"/>
        </w:rPr>
        <w:t>klein</w:t>
      </w:r>
    </w:p>
    <w:p w:rsidR="00993A61" w:rsidRDefault="005F5CEC">
      <w:pPr>
        <w:pStyle w:val="Corpodeltesto"/>
        <w:tabs>
          <w:tab w:val="left" w:pos="924"/>
          <w:tab w:val="left" w:pos="4469"/>
          <w:tab w:val="left" w:pos="6390"/>
          <w:tab w:val="left" w:pos="7624"/>
        </w:tabs>
        <w:spacing w:before="24" w:line="416" w:lineRule="exact"/>
        <w:ind w:left="216" w:right="133"/>
        <w:jc w:val="right"/>
      </w:pPr>
      <w:r>
        <w:rPr>
          <w:rFonts w:ascii="Times New Roman" w:eastAsia="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u w:val="single" w:color="75913A"/>
        </w:rPr>
        <w:t xml:space="preserve">             </w:t>
      </w:r>
      <w:ins w:id="19" w:author="mak9" w:date="2021-04-18T13:46:00Z">
        <w:r w:rsidR="0010528C">
          <w:rPr>
            <w:rFonts w:ascii="Times New Roman" w:hAnsi="Times New Roman" w:cs="Times New Roman"/>
            <w:u w:val="single" w:color="75913A"/>
          </w:rPr>
          <w:t>8</w:t>
        </w:r>
      </w:ins>
      <w:r>
        <w:rPr>
          <w:rFonts w:ascii="Times New Roman" w:hAnsi="Times New Roman" w:cs="Times New Roman"/>
          <w:u w:val="single" w:color="75913A"/>
        </w:rPr>
        <w:t xml:space="preserve">  </w:t>
      </w:r>
      <w:r>
        <w:rPr>
          <w:rFonts w:ascii="Times New Roman" w:hAnsi="Times New Roman" w:cs="Times New Roman"/>
        </w:rPr>
        <w:t>/8</w:t>
      </w:r>
      <w:r>
        <w:rPr>
          <w:rFonts w:ascii="Times New Roman" w:hAnsi="Times New Roman" w:cs="Times New Roman"/>
          <w:spacing w:val="-5"/>
        </w:rPr>
        <w:t xml:space="preserve"> </w:t>
      </w:r>
      <w:r>
        <w:rPr>
          <w:rFonts w:ascii="Times New Roman" w:hAnsi="Times New Roman" w:cs="Times New Roman"/>
        </w:rPr>
        <w:t>Punkte</w:t>
      </w:r>
    </w:p>
    <w:p w:rsidR="00993A61" w:rsidRDefault="00993A61">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p>
    <w:p w:rsidR="00993A61" w:rsidRDefault="005F5CEC">
      <w:pPr>
        <w:pStyle w:val="Corpodeltesto"/>
        <w:tabs>
          <w:tab w:val="left" w:pos="924"/>
          <w:tab w:val="left" w:pos="4469"/>
          <w:tab w:val="left" w:pos="6390"/>
          <w:tab w:val="left" w:pos="7624"/>
        </w:tabs>
        <w:spacing w:before="24" w:line="416" w:lineRule="exact"/>
        <w:ind w:left="216" w:right="133"/>
      </w:pPr>
      <w:r>
        <w:rPr>
          <w:rFonts w:ascii="Times New Roman" w:hAnsi="Times New Roman" w:cs="Times New Roman"/>
          <w:b/>
        </w:rPr>
        <w:t>5. Was passt? Unterstreichen</w:t>
      </w:r>
      <w:r>
        <w:rPr>
          <w:rFonts w:ascii="Times New Roman" w:hAnsi="Times New Roman" w:cs="Times New Roman"/>
          <w:b/>
          <w:spacing w:val="-1"/>
        </w:rPr>
        <w:t xml:space="preserve"> </w:t>
      </w:r>
      <w:r>
        <w:rPr>
          <w:rFonts w:ascii="Times New Roman" w:hAnsi="Times New Roman" w:cs="Times New Roman"/>
          <w:b/>
        </w:rPr>
        <w:t xml:space="preserve">Sie. </w:t>
      </w:r>
      <w:r>
        <w:rPr>
          <w:rFonts w:ascii="Times New Roman" w:hAnsi="Times New Roman" w:cs="Times New Roman"/>
          <w:i/>
          <w:w w:val="90"/>
        </w:rPr>
        <w:t>Beispiel:</w:t>
      </w:r>
      <w:r>
        <w:rPr>
          <w:rFonts w:ascii="Times New Roman" w:hAnsi="Times New Roman" w:cs="Times New Roman"/>
          <w:i/>
          <w:color w:val="808080"/>
          <w:spacing w:val="-46"/>
          <w:w w:val="90"/>
        </w:rPr>
        <w:t xml:space="preserve"> </w:t>
      </w:r>
      <w:r>
        <w:rPr>
          <w:rFonts w:ascii="Times New Roman" w:hAnsi="Times New Roman" w:cs="Times New Roman"/>
          <w:w w:val="90"/>
        </w:rPr>
        <w:t>Tiere:</w:t>
      </w:r>
      <w:r>
        <w:rPr>
          <w:rFonts w:ascii="Times New Roman" w:hAnsi="Times New Roman" w:cs="Times New Roman"/>
          <w:spacing w:val="-51"/>
          <w:w w:val="90"/>
        </w:rPr>
        <w:t xml:space="preserve"> </w:t>
      </w:r>
      <w:r>
        <w:rPr>
          <w:rFonts w:ascii="Times New Roman" w:hAnsi="Times New Roman" w:cs="Times New Roman"/>
          <w:w w:val="90"/>
          <w:shd w:val="clear" w:color="auto" w:fill="DBE4F0"/>
        </w:rPr>
        <w:t>die</w:t>
      </w:r>
      <w:r>
        <w:rPr>
          <w:rFonts w:ascii="Times New Roman" w:hAnsi="Times New Roman" w:cs="Times New Roman"/>
          <w:spacing w:val="-50"/>
          <w:w w:val="90"/>
          <w:shd w:val="clear" w:color="auto" w:fill="DBE4F0"/>
        </w:rPr>
        <w:t xml:space="preserve"> </w:t>
      </w:r>
      <w:r>
        <w:rPr>
          <w:rFonts w:ascii="Times New Roman" w:hAnsi="Times New Roman" w:cs="Times New Roman"/>
          <w:w w:val="90"/>
          <w:u w:val="thick" w:color="365F91"/>
          <w:shd w:val="clear" w:color="auto" w:fill="DBE4F0"/>
        </w:rPr>
        <w:t>Katze</w:t>
      </w:r>
      <w:r>
        <w:rPr>
          <w:rFonts w:ascii="Times New Roman" w:hAnsi="Times New Roman" w:cs="Times New Roman"/>
          <w:spacing w:val="-50"/>
          <w:w w:val="90"/>
          <w:u w:val="thick" w:color="365F91"/>
          <w:shd w:val="clear" w:color="auto" w:fill="DBE4F0"/>
        </w:rPr>
        <w:t xml:space="preserve"> </w:t>
      </w:r>
      <w:r>
        <w:rPr>
          <w:rFonts w:ascii="Times New Roman" w:hAnsi="Times New Roman" w:cs="Times New Roman"/>
          <w:w w:val="90"/>
          <w:shd w:val="clear" w:color="auto" w:fill="DBE4F0"/>
        </w:rPr>
        <w:t>│</w:t>
      </w:r>
      <w:r>
        <w:rPr>
          <w:rFonts w:ascii="Times New Roman" w:hAnsi="Times New Roman" w:cs="Times New Roman"/>
          <w:spacing w:val="-51"/>
          <w:w w:val="90"/>
          <w:shd w:val="clear" w:color="auto" w:fill="DBE4F0"/>
        </w:rPr>
        <w:t xml:space="preserve"> </w:t>
      </w:r>
      <w:r>
        <w:rPr>
          <w:rFonts w:ascii="Times New Roman" w:hAnsi="Times New Roman" w:cs="Times New Roman"/>
          <w:w w:val="90"/>
          <w:shd w:val="clear" w:color="auto" w:fill="DBE4F0"/>
        </w:rPr>
        <w:t>die</w:t>
      </w:r>
      <w:r>
        <w:rPr>
          <w:rFonts w:ascii="Times New Roman" w:hAnsi="Times New Roman" w:cs="Times New Roman"/>
          <w:spacing w:val="-50"/>
          <w:w w:val="90"/>
          <w:shd w:val="clear" w:color="auto" w:fill="DBE4F0"/>
        </w:rPr>
        <w:t xml:space="preserve"> </w:t>
      </w:r>
      <w:r>
        <w:rPr>
          <w:rFonts w:ascii="Times New Roman" w:hAnsi="Times New Roman" w:cs="Times New Roman"/>
          <w:w w:val="90"/>
          <w:shd w:val="clear" w:color="auto" w:fill="DBE4F0"/>
        </w:rPr>
        <w:t>Mitte</w:t>
      </w:r>
      <w:r>
        <w:rPr>
          <w:rFonts w:ascii="Times New Roman" w:hAnsi="Times New Roman" w:cs="Times New Roman"/>
          <w:spacing w:val="-51"/>
          <w:w w:val="90"/>
          <w:shd w:val="clear" w:color="auto" w:fill="DBE4F0"/>
        </w:rPr>
        <w:t xml:space="preserve"> </w:t>
      </w:r>
      <w:r>
        <w:rPr>
          <w:rFonts w:ascii="Times New Roman" w:hAnsi="Times New Roman" w:cs="Times New Roman"/>
          <w:w w:val="90"/>
          <w:u w:val="thick"/>
          <w:shd w:val="clear" w:color="auto" w:fill="DBE4F0"/>
        </w:rPr>
        <w:t>│</w:t>
      </w:r>
      <w:r>
        <w:rPr>
          <w:rFonts w:ascii="Times New Roman" w:hAnsi="Times New Roman" w:cs="Times New Roman"/>
          <w:spacing w:val="-51"/>
          <w:w w:val="90"/>
          <w:u w:val="thick"/>
          <w:shd w:val="clear" w:color="auto" w:fill="DBE4F0"/>
        </w:rPr>
        <w:t xml:space="preserve"> </w:t>
      </w:r>
      <w:r>
        <w:rPr>
          <w:rFonts w:ascii="Times New Roman" w:hAnsi="Times New Roman" w:cs="Times New Roman"/>
          <w:w w:val="90"/>
          <w:u w:val="thick" w:color="365F91"/>
          <w:shd w:val="clear" w:color="auto" w:fill="DBE4F0"/>
        </w:rPr>
        <w:t>die</w:t>
      </w:r>
      <w:r>
        <w:rPr>
          <w:rFonts w:ascii="Times New Roman" w:hAnsi="Times New Roman" w:cs="Times New Roman"/>
          <w:spacing w:val="-50"/>
          <w:w w:val="90"/>
          <w:u w:val="thick" w:color="365F91"/>
          <w:shd w:val="clear" w:color="auto" w:fill="DBE4F0"/>
        </w:rPr>
        <w:t xml:space="preserve"> </w:t>
      </w:r>
      <w:r>
        <w:rPr>
          <w:rFonts w:ascii="Times New Roman" w:hAnsi="Times New Roman" w:cs="Times New Roman"/>
          <w:w w:val="90"/>
          <w:u w:val="thick" w:color="365F91"/>
          <w:shd w:val="clear" w:color="auto" w:fill="DBE4F0"/>
        </w:rPr>
        <w:t>Kuh</w:t>
      </w:r>
      <w:r>
        <w:rPr>
          <w:rFonts w:ascii="Times New Roman" w:hAnsi="Times New Roman" w:cs="Times New Roman"/>
          <w:w w:val="90"/>
        </w:rPr>
        <w:t xml:space="preserve"> </w:t>
      </w:r>
    </w:p>
    <w:p w:rsidR="00993A61" w:rsidRDefault="005F5CEC">
      <w:pPr>
        <w:pStyle w:val="Corpodeltesto"/>
        <w:tabs>
          <w:tab w:val="left" w:pos="924"/>
          <w:tab w:val="left" w:pos="4469"/>
          <w:tab w:val="left" w:pos="6390"/>
          <w:tab w:val="left" w:pos="7624"/>
        </w:tabs>
        <w:spacing w:before="24" w:line="416" w:lineRule="exact"/>
        <w:ind w:left="936" w:right="133"/>
      </w:pPr>
      <w:r>
        <w:rPr>
          <w:rFonts w:ascii="Times New Roman" w:hAnsi="Times New Roman" w:cs="Times New Roman"/>
          <w:w w:val="90"/>
        </w:rPr>
        <w:t xml:space="preserve">a       </w:t>
      </w:r>
      <w:r>
        <w:rPr>
          <w:rFonts w:ascii="Times New Roman" w:hAnsi="Times New Roman" w:cs="Times New Roman"/>
          <w:w w:val="85"/>
        </w:rPr>
        <w:t>Zoo:</w:t>
      </w:r>
      <w:r>
        <w:rPr>
          <w:rFonts w:ascii="Times New Roman" w:hAnsi="Times New Roman" w:cs="Times New Roman"/>
          <w:spacing w:val="-39"/>
          <w:w w:val="85"/>
        </w:rPr>
        <w:t xml:space="preserve"> </w:t>
      </w:r>
      <w:r>
        <w:rPr>
          <w:rFonts w:ascii="Times New Roman" w:hAnsi="Times New Roman" w:cs="Times New Roman"/>
          <w:w w:val="85"/>
          <w:u w:val="single"/>
          <w:shd w:val="clear" w:color="auto" w:fill="DBE4F0"/>
        </w:rPr>
        <w:t>der</w:t>
      </w:r>
      <w:r>
        <w:rPr>
          <w:rFonts w:ascii="Times New Roman" w:hAnsi="Times New Roman" w:cs="Times New Roman"/>
          <w:spacing w:val="-38"/>
          <w:w w:val="85"/>
          <w:u w:val="single"/>
          <w:shd w:val="clear" w:color="auto" w:fill="DBE4F0"/>
        </w:rPr>
        <w:t xml:space="preserve"> </w:t>
      </w:r>
      <w:r>
        <w:rPr>
          <w:rFonts w:ascii="Times New Roman" w:hAnsi="Times New Roman" w:cs="Times New Roman"/>
          <w:w w:val="85"/>
          <w:u w:val="single"/>
          <w:shd w:val="clear" w:color="auto" w:fill="DBE4F0"/>
        </w:rPr>
        <w:t>Besucher</w:t>
      </w:r>
      <w:r>
        <w:rPr>
          <w:rFonts w:ascii="Times New Roman" w:hAnsi="Times New Roman" w:cs="Times New Roman"/>
          <w:spacing w:val="-38"/>
          <w:w w:val="85"/>
          <w:shd w:val="clear" w:color="auto" w:fill="DBE4F0"/>
        </w:rPr>
        <w:t xml:space="preserve"> </w:t>
      </w:r>
      <w:r>
        <w:rPr>
          <w:rFonts w:ascii="Times New Roman" w:hAnsi="Times New Roman" w:cs="Times New Roman"/>
          <w:w w:val="85"/>
          <w:shd w:val="clear" w:color="auto" w:fill="DBE4F0"/>
        </w:rPr>
        <w:t>│</w:t>
      </w:r>
      <w:r>
        <w:rPr>
          <w:rFonts w:ascii="Times New Roman" w:hAnsi="Times New Roman" w:cs="Times New Roman"/>
          <w:spacing w:val="-38"/>
          <w:w w:val="85"/>
          <w:shd w:val="clear" w:color="auto" w:fill="DBE4F0"/>
        </w:rPr>
        <w:t xml:space="preserve"> </w:t>
      </w:r>
      <w:r>
        <w:rPr>
          <w:rFonts w:ascii="Times New Roman" w:hAnsi="Times New Roman" w:cs="Times New Roman"/>
          <w:w w:val="85"/>
          <w:shd w:val="clear" w:color="auto" w:fill="DBE4F0"/>
        </w:rPr>
        <w:t>das</w:t>
      </w:r>
      <w:r>
        <w:rPr>
          <w:rFonts w:ascii="Times New Roman" w:hAnsi="Times New Roman" w:cs="Times New Roman"/>
          <w:spacing w:val="-39"/>
          <w:w w:val="85"/>
          <w:shd w:val="clear" w:color="auto" w:fill="DBE4F0"/>
        </w:rPr>
        <w:t xml:space="preserve"> </w:t>
      </w:r>
      <w:r>
        <w:rPr>
          <w:rFonts w:ascii="Times New Roman" w:hAnsi="Times New Roman" w:cs="Times New Roman"/>
          <w:w w:val="85"/>
          <w:shd w:val="clear" w:color="auto" w:fill="DBE4F0"/>
        </w:rPr>
        <w:t>Kabel</w:t>
      </w:r>
      <w:r>
        <w:rPr>
          <w:rFonts w:ascii="Times New Roman" w:hAnsi="Times New Roman" w:cs="Times New Roman"/>
          <w:spacing w:val="-37"/>
          <w:w w:val="85"/>
          <w:shd w:val="clear" w:color="auto" w:fill="DBE4F0"/>
        </w:rPr>
        <w:t xml:space="preserve"> </w:t>
      </w:r>
      <w:r>
        <w:rPr>
          <w:rFonts w:ascii="Times New Roman" w:hAnsi="Times New Roman" w:cs="Times New Roman"/>
          <w:w w:val="85"/>
          <w:shd w:val="clear" w:color="auto" w:fill="DBE4F0"/>
        </w:rPr>
        <w:t>│</w:t>
      </w:r>
      <w:r>
        <w:rPr>
          <w:rFonts w:ascii="Times New Roman" w:hAnsi="Times New Roman" w:cs="Times New Roman"/>
          <w:spacing w:val="-39"/>
          <w:w w:val="85"/>
          <w:shd w:val="clear" w:color="auto" w:fill="DBE4F0"/>
        </w:rPr>
        <w:t xml:space="preserve"> </w:t>
      </w:r>
      <w:r>
        <w:rPr>
          <w:rFonts w:ascii="Times New Roman" w:hAnsi="Times New Roman" w:cs="Times New Roman"/>
          <w:w w:val="85"/>
          <w:u w:val="single"/>
          <w:shd w:val="clear" w:color="auto" w:fill="DBE4F0"/>
        </w:rPr>
        <w:t>fotografieren</w:t>
      </w:r>
    </w:p>
    <w:p w:rsidR="00993A61" w:rsidRDefault="005F5CEC">
      <w:pPr>
        <w:pStyle w:val="Corpodeltesto"/>
        <w:tabs>
          <w:tab w:val="left" w:pos="924"/>
        </w:tabs>
        <w:spacing w:before="4" w:line="352" w:lineRule="auto"/>
        <w:ind w:left="936" w:right="2265"/>
      </w:pPr>
      <w:r>
        <w:rPr>
          <w:rFonts w:ascii="Times New Roman" w:hAnsi="Times New Roman" w:cs="Times New Roman"/>
          <w:w w:val="90"/>
        </w:rPr>
        <w:t>b</w:t>
      </w:r>
      <w:r>
        <w:rPr>
          <w:rFonts w:ascii="Times New Roman" w:hAnsi="Times New Roman" w:cs="Times New Roman"/>
          <w:w w:val="90"/>
        </w:rPr>
        <w:tab/>
      </w:r>
      <w:r>
        <w:rPr>
          <w:rFonts w:ascii="Times New Roman" w:hAnsi="Times New Roman" w:cs="Times New Roman"/>
          <w:w w:val="80"/>
        </w:rPr>
        <w:t xml:space="preserve">Stadtmensch: </w:t>
      </w:r>
      <w:r>
        <w:rPr>
          <w:rFonts w:ascii="Times New Roman" w:hAnsi="Times New Roman" w:cs="Times New Roman"/>
          <w:w w:val="80"/>
          <w:shd w:val="clear" w:color="auto" w:fill="DBE4F0"/>
        </w:rPr>
        <w:t xml:space="preserve">die Natur │ </w:t>
      </w:r>
      <w:r>
        <w:rPr>
          <w:rFonts w:ascii="Times New Roman" w:hAnsi="Times New Roman" w:cs="Times New Roman"/>
          <w:w w:val="80"/>
          <w:u w:val="single"/>
          <w:shd w:val="clear" w:color="auto" w:fill="DBE4F0"/>
        </w:rPr>
        <w:t>das Einkaufszentrum</w:t>
      </w:r>
      <w:r>
        <w:rPr>
          <w:rFonts w:ascii="Times New Roman" w:hAnsi="Times New Roman" w:cs="Times New Roman"/>
          <w:w w:val="80"/>
          <w:shd w:val="clear" w:color="auto" w:fill="DBE4F0"/>
        </w:rPr>
        <w:t xml:space="preserve"> │ </w:t>
      </w:r>
      <w:r>
        <w:rPr>
          <w:rFonts w:ascii="Times New Roman" w:hAnsi="Times New Roman" w:cs="Times New Roman"/>
          <w:w w:val="80"/>
          <w:u w:val="single"/>
          <w:shd w:val="clear" w:color="auto" w:fill="DBE4F0"/>
        </w:rPr>
        <w:t>die Städtereise</w:t>
      </w:r>
      <w:r>
        <w:rPr>
          <w:rFonts w:ascii="Times New Roman" w:hAnsi="Times New Roman" w:cs="Times New Roman"/>
          <w:w w:val="80"/>
          <w:u w:val="single"/>
        </w:rPr>
        <w:t xml:space="preserve"> </w:t>
      </w:r>
    </w:p>
    <w:p w:rsidR="00993A61" w:rsidRDefault="005F5CEC">
      <w:pPr>
        <w:pStyle w:val="Corpodeltesto"/>
        <w:tabs>
          <w:tab w:val="left" w:pos="924"/>
        </w:tabs>
        <w:spacing w:before="4" w:line="352" w:lineRule="auto"/>
        <w:ind w:left="936" w:right="2265"/>
      </w:pPr>
      <w:r>
        <w:rPr>
          <w:rFonts w:ascii="Times New Roman" w:hAnsi="Times New Roman" w:cs="Times New Roman"/>
          <w:w w:val="90"/>
        </w:rPr>
        <w:t xml:space="preserve">c </w:t>
      </w:r>
      <w:r>
        <w:rPr>
          <w:rFonts w:ascii="Times New Roman" w:hAnsi="Times New Roman" w:cs="Times New Roman"/>
          <w:w w:val="90"/>
        </w:rPr>
        <w:tab/>
        <w:t>Tiere:</w:t>
      </w:r>
      <w:r>
        <w:rPr>
          <w:rFonts w:ascii="Times New Roman" w:hAnsi="Times New Roman" w:cs="Times New Roman"/>
          <w:spacing w:val="-26"/>
          <w:w w:val="90"/>
        </w:rPr>
        <w:t xml:space="preserve"> </w:t>
      </w:r>
      <w:r>
        <w:rPr>
          <w:rFonts w:ascii="Times New Roman" w:hAnsi="Times New Roman" w:cs="Times New Roman"/>
          <w:w w:val="90"/>
          <w:shd w:val="clear" w:color="auto" w:fill="DBE4F0"/>
        </w:rPr>
        <w:t>d</w:t>
      </w:r>
      <w:r>
        <w:rPr>
          <w:rFonts w:ascii="Times New Roman" w:hAnsi="Times New Roman" w:cs="Times New Roman"/>
          <w:w w:val="90"/>
          <w:u w:val="single"/>
          <w:shd w:val="clear" w:color="auto" w:fill="DBE4F0"/>
        </w:rPr>
        <w:t>as</w:t>
      </w:r>
      <w:r>
        <w:rPr>
          <w:rFonts w:ascii="Times New Roman" w:hAnsi="Times New Roman" w:cs="Times New Roman"/>
          <w:spacing w:val="-26"/>
          <w:w w:val="90"/>
          <w:u w:val="single"/>
          <w:shd w:val="clear" w:color="auto" w:fill="DBE4F0"/>
        </w:rPr>
        <w:t xml:space="preserve"> </w:t>
      </w:r>
      <w:r>
        <w:rPr>
          <w:rFonts w:ascii="Times New Roman" w:hAnsi="Times New Roman" w:cs="Times New Roman"/>
          <w:w w:val="90"/>
          <w:u w:val="single"/>
          <w:shd w:val="clear" w:color="auto" w:fill="DBE4F0"/>
        </w:rPr>
        <w:t>Wildschwein</w:t>
      </w:r>
      <w:r>
        <w:rPr>
          <w:rFonts w:ascii="Times New Roman" w:hAnsi="Times New Roman" w:cs="Times New Roman"/>
          <w:spacing w:val="-25"/>
          <w:w w:val="90"/>
          <w:shd w:val="clear" w:color="auto" w:fill="DBE4F0"/>
        </w:rPr>
        <w:t xml:space="preserve"> </w:t>
      </w:r>
      <w:r>
        <w:rPr>
          <w:rFonts w:ascii="Times New Roman" w:hAnsi="Times New Roman" w:cs="Times New Roman"/>
          <w:w w:val="90"/>
          <w:shd w:val="clear" w:color="auto" w:fill="DBE4F0"/>
        </w:rPr>
        <w:t>│</w:t>
      </w:r>
      <w:r>
        <w:rPr>
          <w:rFonts w:ascii="Times New Roman" w:hAnsi="Times New Roman" w:cs="Times New Roman"/>
          <w:spacing w:val="-28"/>
          <w:w w:val="90"/>
          <w:shd w:val="clear" w:color="auto" w:fill="DBE4F0"/>
        </w:rPr>
        <w:t xml:space="preserve"> </w:t>
      </w:r>
      <w:r>
        <w:rPr>
          <w:rFonts w:ascii="Times New Roman" w:hAnsi="Times New Roman" w:cs="Times New Roman"/>
          <w:w w:val="90"/>
          <w:shd w:val="clear" w:color="auto" w:fill="DBE4F0"/>
        </w:rPr>
        <w:t>die</w:t>
      </w:r>
      <w:r>
        <w:rPr>
          <w:rFonts w:ascii="Times New Roman" w:hAnsi="Times New Roman" w:cs="Times New Roman"/>
          <w:spacing w:val="-27"/>
          <w:w w:val="90"/>
          <w:shd w:val="clear" w:color="auto" w:fill="DBE4F0"/>
        </w:rPr>
        <w:t xml:space="preserve"> </w:t>
      </w:r>
      <w:r>
        <w:rPr>
          <w:rFonts w:ascii="Times New Roman" w:hAnsi="Times New Roman" w:cs="Times New Roman"/>
          <w:w w:val="90"/>
          <w:shd w:val="clear" w:color="auto" w:fill="DBE4F0"/>
        </w:rPr>
        <w:t>Wolke</w:t>
      </w:r>
      <w:r>
        <w:rPr>
          <w:rFonts w:ascii="Times New Roman" w:hAnsi="Times New Roman" w:cs="Times New Roman"/>
          <w:spacing w:val="-25"/>
          <w:w w:val="90"/>
          <w:shd w:val="clear" w:color="auto" w:fill="DBE4F0"/>
        </w:rPr>
        <w:t xml:space="preserve"> </w:t>
      </w:r>
      <w:r>
        <w:rPr>
          <w:rFonts w:ascii="Times New Roman" w:hAnsi="Times New Roman" w:cs="Times New Roman"/>
          <w:w w:val="90"/>
          <w:shd w:val="clear" w:color="auto" w:fill="DBE4F0"/>
        </w:rPr>
        <w:t>│</w:t>
      </w:r>
      <w:r>
        <w:rPr>
          <w:rFonts w:ascii="Times New Roman" w:hAnsi="Times New Roman" w:cs="Times New Roman"/>
          <w:spacing w:val="-27"/>
          <w:w w:val="90"/>
          <w:shd w:val="clear" w:color="auto" w:fill="DBE4F0"/>
        </w:rPr>
        <w:t xml:space="preserve"> </w:t>
      </w:r>
      <w:r>
        <w:rPr>
          <w:rFonts w:ascii="Times New Roman" w:hAnsi="Times New Roman" w:cs="Times New Roman"/>
          <w:w w:val="90"/>
          <w:u w:val="single"/>
          <w:shd w:val="clear" w:color="auto" w:fill="DBE4F0"/>
        </w:rPr>
        <w:t>das</w:t>
      </w:r>
      <w:r>
        <w:rPr>
          <w:rFonts w:ascii="Times New Roman" w:hAnsi="Times New Roman" w:cs="Times New Roman"/>
          <w:spacing w:val="-26"/>
          <w:w w:val="90"/>
          <w:u w:val="single"/>
          <w:shd w:val="clear" w:color="auto" w:fill="DBE4F0"/>
        </w:rPr>
        <w:t xml:space="preserve"> </w:t>
      </w:r>
      <w:r>
        <w:rPr>
          <w:rFonts w:ascii="Times New Roman" w:hAnsi="Times New Roman" w:cs="Times New Roman"/>
          <w:w w:val="90"/>
          <w:u w:val="single"/>
          <w:shd w:val="clear" w:color="auto" w:fill="DBE4F0"/>
        </w:rPr>
        <w:t>Zebra</w:t>
      </w:r>
    </w:p>
    <w:p w:rsidR="00993A61" w:rsidRDefault="005F5CEC">
      <w:pPr>
        <w:pStyle w:val="Corpodeltesto"/>
        <w:tabs>
          <w:tab w:val="left" w:pos="924"/>
        </w:tabs>
        <w:spacing w:line="352" w:lineRule="auto"/>
        <w:ind w:left="936" w:right="3943"/>
      </w:pPr>
      <w:r>
        <w:rPr>
          <w:rFonts w:ascii="Times New Roman" w:hAnsi="Times New Roman" w:cs="Times New Roman"/>
          <w:w w:val="90"/>
        </w:rPr>
        <w:t>d</w:t>
      </w:r>
      <w:r>
        <w:rPr>
          <w:rFonts w:ascii="Times New Roman" w:hAnsi="Times New Roman" w:cs="Times New Roman"/>
          <w:color w:val="00AF50"/>
          <w:w w:val="90"/>
        </w:rPr>
        <w:tab/>
      </w:r>
      <w:r>
        <w:rPr>
          <w:rFonts w:ascii="Times New Roman" w:hAnsi="Times New Roman" w:cs="Times New Roman"/>
          <w:w w:val="85"/>
        </w:rPr>
        <w:t>kaputt:</w:t>
      </w:r>
      <w:r>
        <w:rPr>
          <w:rFonts w:ascii="Times New Roman" w:hAnsi="Times New Roman" w:cs="Times New Roman"/>
          <w:spacing w:val="-31"/>
          <w:w w:val="85"/>
        </w:rPr>
        <w:t xml:space="preserve"> </w:t>
      </w:r>
      <w:r>
        <w:rPr>
          <w:rFonts w:ascii="Times New Roman" w:hAnsi="Times New Roman" w:cs="Times New Roman"/>
          <w:w w:val="85"/>
          <w:shd w:val="clear" w:color="auto" w:fill="DBE4F0"/>
        </w:rPr>
        <w:t>der</w:t>
      </w:r>
      <w:r>
        <w:rPr>
          <w:rFonts w:ascii="Times New Roman" w:hAnsi="Times New Roman" w:cs="Times New Roman"/>
          <w:spacing w:val="-30"/>
          <w:w w:val="85"/>
          <w:shd w:val="clear" w:color="auto" w:fill="DBE4F0"/>
        </w:rPr>
        <w:t xml:space="preserve"> </w:t>
      </w:r>
      <w:r>
        <w:rPr>
          <w:rFonts w:ascii="Times New Roman" w:hAnsi="Times New Roman" w:cs="Times New Roman"/>
          <w:w w:val="85"/>
          <w:shd w:val="clear" w:color="auto" w:fill="DBE4F0"/>
        </w:rPr>
        <w:t>Strom</w:t>
      </w:r>
      <w:r>
        <w:rPr>
          <w:rFonts w:ascii="Times New Roman" w:hAnsi="Times New Roman" w:cs="Times New Roman"/>
          <w:spacing w:val="-30"/>
          <w:w w:val="85"/>
          <w:shd w:val="clear" w:color="auto" w:fill="DBE4F0"/>
        </w:rPr>
        <w:t xml:space="preserve"> </w:t>
      </w:r>
      <w:r>
        <w:rPr>
          <w:rFonts w:ascii="Times New Roman" w:hAnsi="Times New Roman" w:cs="Times New Roman"/>
          <w:w w:val="85"/>
          <w:shd w:val="clear" w:color="auto" w:fill="DBE4F0"/>
        </w:rPr>
        <w:t>│</w:t>
      </w:r>
      <w:r>
        <w:rPr>
          <w:rFonts w:ascii="Times New Roman" w:hAnsi="Times New Roman" w:cs="Times New Roman"/>
          <w:spacing w:val="-32"/>
          <w:w w:val="85"/>
          <w:shd w:val="clear" w:color="auto" w:fill="DBE4F0"/>
        </w:rPr>
        <w:t xml:space="preserve"> </w:t>
      </w:r>
      <w:r>
        <w:rPr>
          <w:rFonts w:ascii="Times New Roman" w:hAnsi="Times New Roman" w:cs="Times New Roman"/>
          <w:w w:val="85"/>
          <w:u w:val="single"/>
          <w:shd w:val="clear" w:color="auto" w:fill="DBE4F0"/>
        </w:rPr>
        <w:t>der</w:t>
      </w:r>
      <w:r>
        <w:rPr>
          <w:rFonts w:ascii="Times New Roman" w:hAnsi="Times New Roman" w:cs="Times New Roman"/>
          <w:spacing w:val="-30"/>
          <w:w w:val="85"/>
          <w:u w:val="single"/>
          <w:shd w:val="clear" w:color="auto" w:fill="DBE4F0"/>
        </w:rPr>
        <w:t xml:space="preserve"> </w:t>
      </w:r>
      <w:r>
        <w:rPr>
          <w:rFonts w:ascii="Times New Roman" w:hAnsi="Times New Roman" w:cs="Times New Roman"/>
          <w:w w:val="85"/>
          <w:u w:val="single"/>
          <w:shd w:val="clear" w:color="auto" w:fill="DBE4F0"/>
        </w:rPr>
        <w:t>Drucker</w:t>
      </w:r>
      <w:r>
        <w:rPr>
          <w:rFonts w:ascii="Times New Roman" w:hAnsi="Times New Roman" w:cs="Times New Roman"/>
          <w:spacing w:val="-30"/>
          <w:w w:val="85"/>
          <w:shd w:val="clear" w:color="auto" w:fill="DBE4F0"/>
        </w:rPr>
        <w:t xml:space="preserve"> </w:t>
      </w:r>
      <w:r>
        <w:rPr>
          <w:rFonts w:ascii="Times New Roman" w:hAnsi="Times New Roman" w:cs="Times New Roman"/>
          <w:w w:val="85"/>
          <w:shd w:val="clear" w:color="auto" w:fill="DBE4F0"/>
        </w:rPr>
        <w:t>│</w:t>
      </w:r>
      <w:r>
        <w:rPr>
          <w:rFonts w:ascii="Times New Roman" w:hAnsi="Times New Roman" w:cs="Times New Roman"/>
          <w:spacing w:val="-31"/>
          <w:w w:val="85"/>
          <w:shd w:val="clear" w:color="auto" w:fill="DBE4F0"/>
        </w:rPr>
        <w:t xml:space="preserve"> </w:t>
      </w:r>
      <w:r>
        <w:rPr>
          <w:rFonts w:ascii="Times New Roman" w:hAnsi="Times New Roman" w:cs="Times New Roman"/>
          <w:w w:val="85"/>
          <w:u w:val="single"/>
          <w:shd w:val="clear" w:color="auto" w:fill="DBE4F0"/>
        </w:rPr>
        <w:t>der</w:t>
      </w:r>
      <w:r>
        <w:rPr>
          <w:rFonts w:ascii="Times New Roman" w:hAnsi="Times New Roman" w:cs="Times New Roman"/>
          <w:spacing w:val="-31"/>
          <w:w w:val="85"/>
          <w:u w:val="single"/>
          <w:shd w:val="clear" w:color="auto" w:fill="DBE4F0"/>
        </w:rPr>
        <w:t xml:space="preserve"> </w:t>
      </w:r>
      <w:r>
        <w:rPr>
          <w:rFonts w:ascii="Times New Roman" w:hAnsi="Times New Roman" w:cs="Times New Roman"/>
          <w:w w:val="85"/>
          <w:u w:val="single"/>
          <w:shd w:val="clear" w:color="auto" w:fill="DBE4F0"/>
        </w:rPr>
        <w:t>Kopiere</w:t>
      </w:r>
      <w:r>
        <w:rPr>
          <w:rFonts w:ascii="Times New Roman" w:hAnsi="Times New Roman" w:cs="Times New Roman"/>
          <w:w w:val="85"/>
          <w:shd w:val="clear" w:color="auto" w:fill="DBE4F0"/>
        </w:rPr>
        <w:t>r</w:t>
      </w:r>
    </w:p>
    <w:p w:rsidR="00993A61" w:rsidRDefault="005F5CEC">
      <w:pPr>
        <w:pStyle w:val="Corpodeltesto"/>
        <w:tabs>
          <w:tab w:val="left" w:pos="924"/>
        </w:tabs>
        <w:spacing w:line="352" w:lineRule="auto"/>
        <w:ind w:left="936" w:right="3943"/>
      </w:pPr>
      <w:r>
        <w:rPr>
          <w:rFonts w:ascii="Times New Roman" w:hAnsi="Times New Roman" w:cs="Times New Roman"/>
          <w:color w:val="00AF50"/>
          <w:w w:val="85"/>
        </w:rPr>
        <w:t xml:space="preserve"> </w:t>
      </w:r>
      <w:r>
        <w:rPr>
          <w:rFonts w:ascii="Times New Roman" w:hAnsi="Times New Roman" w:cs="Times New Roman"/>
          <w:w w:val="90"/>
        </w:rPr>
        <w:t>e</w:t>
      </w:r>
      <w:r>
        <w:rPr>
          <w:rFonts w:ascii="Times New Roman" w:hAnsi="Times New Roman" w:cs="Times New Roman"/>
          <w:w w:val="90"/>
        </w:rPr>
        <w:tab/>
      </w:r>
      <w:r>
        <w:rPr>
          <w:rFonts w:ascii="Times New Roman" w:hAnsi="Times New Roman" w:cs="Times New Roman"/>
          <w:w w:val="85"/>
        </w:rPr>
        <w:t>Landschaft:</w:t>
      </w:r>
      <w:r>
        <w:rPr>
          <w:rFonts w:ascii="Times New Roman" w:hAnsi="Times New Roman" w:cs="Times New Roman"/>
          <w:spacing w:val="-30"/>
          <w:w w:val="85"/>
        </w:rPr>
        <w:t xml:space="preserve"> </w:t>
      </w:r>
      <w:r>
        <w:rPr>
          <w:rFonts w:ascii="Times New Roman" w:hAnsi="Times New Roman" w:cs="Times New Roman"/>
          <w:w w:val="85"/>
          <w:u w:val="single"/>
          <w:shd w:val="clear" w:color="auto" w:fill="DBE4F0"/>
        </w:rPr>
        <w:t>der</w:t>
      </w:r>
      <w:r>
        <w:rPr>
          <w:rFonts w:ascii="Times New Roman" w:hAnsi="Times New Roman" w:cs="Times New Roman"/>
          <w:spacing w:val="-29"/>
          <w:w w:val="85"/>
          <w:u w:val="single"/>
          <w:shd w:val="clear" w:color="auto" w:fill="DBE4F0"/>
        </w:rPr>
        <w:t xml:space="preserve"> </w:t>
      </w:r>
      <w:r>
        <w:rPr>
          <w:rFonts w:ascii="Times New Roman" w:hAnsi="Times New Roman" w:cs="Times New Roman"/>
          <w:w w:val="85"/>
          <w:u w:val="single"/>
          <w:shd w:val="clear" w:color="auto" w:fill="DBE4F0"/>
        </w:rPr>
        <w:t>Strand</w:t>
      </w:r>
      <w:r>
        <w:rPr>
          <w:rFonts w:ascii="Times New Roman" w:hAnsi="Times New Roman" w:cs="Times New Roman"/>
          <w:spacing w:val="-29"/>
          <w:w w:val="85"/>
          <w:shd w:val="clear" w:color="auto" w:fill="DBE4F0"/>
        </w:rPr>
        <w:t xml:space="preserve"> </w:t>
      </w:r>
      <w:r>
        <w:rPr>
          <w:rFonts w:ascii="Times New Roman" w:hAnsi="Times New Roman" w:cs="Times New Roman"/>
          <w:w w:val="85"/>
          <w:shd w:val="clear" w:color="auto" w:fill="DBE4F0"/>
        </w:rPr>
        <w:t>│</w:t>
      </w:r>
      <w:r>
        <w:rPr>
          <w:rFonts w:ascii="Times New Roman" w:hAnsi="Times New Roman" w:cs="Times New Roman"/>
          <w:spacing w:val="-31"/>
          <w:w w:val="85"/>
          <w:u w:val="single"/>
          <w:shd w:val="clear" w:color="auto" w:fill="DBE4F0"/>
        </w:rPr>
        <w:t xml:space="preserve"> </w:t>
      </w:r>
      <w:r>
        <w:rPr>
          <w:rFonts w:ascii="Times New Roman" w:hAnsi="Times New Roman" w:cs="Times New Roman"/>
          <w:w w:val="85"/>
          <w:u w:val="single"/>
          <w:shd w:val="clear" w:color="auto" w:fill="DBE4F0"/>
        </w:rPr>
        <w:t>das</w:t>
      </w:r>
      <w:r>
        <w:rPr>
          <w:rFonts w:ascii="Times New Roman" w:hAnsi="Times New Roman" w:cs="Times New Roman"/>
          <w:spacing w:val="-29"/>
          <w:w w:val="85"/>
          <w:u w:val="single"/>
          <w:shd w:val="clear" w:color="auto" w:fill="DBE4F0"/>
        </w:rPr>
        <w:t xml:space="preserve"> </w:t>
      </w:r>
      <w:r>
        <w:rPr>
          <w:rFonts w:ascii="Times New Roman" w:hAnsi="Times New Roman" w:cs="Times New Roman"/>
          <w:w w:val="85"/>
          <w:u w:val="single"/>
          <w:shd w:val="clear" w:color="auto" w:fill="DBE4F0"/>
        </w:rPr>
        <w:t>Tal</w:t>
      </w:r>
      <w:r>
        <w:rPr>
          <w:rFonts w:ascii="Times New Roman" w:hAnsi="Times New Roman" w:cs="Times New Roman"/>
          <w:spacing w:val="-30"/>
          <w:w w:val="85"/>
          <w:shd w:val="clear" w:color="auto" w:fill="DBE4F0"/>
        </w:rPr>
        <w:t xml:space="preserve"> </w:t>
      </w:r>
      <w:r>
        <w:rPr>
          <w:rFonts w:ascii="Times New Roman" w:hAnsi="Times New Roman" w:cs="Times New Roman"/>
          <w:w w:val="85"/>
          <w:shd w:val="clear" w:color="auto" w:fill="DBE4F0"/>
        </w:rPr>
        <w:t>│</w:t>
      </w:r>
      <w:r>
        <w:rPr>
          <w:rFonts w:ascii="Times New Roman" w:hAnsi="Times New Roman" w:cs="Times New Roman"/>
          <w:spacing w:val="-30"/>
          <w:w w:val="85"/>
          <w:shd w:val="clear" w:color="auto" w:fill="DBE4F0"/>
        </w:rPr>
        <w:t xml:space="preserve"> </w:t>
      </w:r>
      <w:r>
        <w:rPr>
          <w:rFonts w:ascii="Times New Roman" w:hAnsi="Times New Roman" w:cs="Times New Roman"/>
          <w:w w:val="85"/>
          <w:shd w:val="clear" w:color="auto" w:fill="DBE4F0"/>
        </w:rPr>
        <w:t>die</w:t>
      </w:r>
      <w:r>
        <w:rPr>
          <w:rFonts w:ascii="Times New Roman" w:hAnsi="Times New Roman" w:cs="Times New Roman"/>
          <w:spacing w:val="-29"/>
          <w:w w:val="85"/>
          <w:shd w:val="clear" w:color="auto" w:fill="DBE4F0"/>
        </w:rPr>
        <w:t xml:space="preserve"> </w:t>
      </w:r>
      <w:r>
        <w:rPr>
          <w:rFonts w:ascii="Times New Roman" w:hAnsi="Times New Roman" w:cs="Times New Roman"/>
          <w:w w:val="85"/>
          <w:shd w:val="clear" w:color="auto" w:fill="DBE4F0"/>
        </w:rPr>
        <w:t>Ahnung</w:t>
      </w:r>
    </w:p>
    <w:p w:rsidR="00993A61" w:rsidRDefault="005F5CEC">
      <w:pPr>
        <w:pStyle w:val="Corpodeltesto"/>
        <w:tabs>
          <w:tab w:val="left" w:pos="924"/>
        </w:tabs>
        <w:spacing w:line="352" w:lineRule="auto"/>
        <w:ind w:left="936" w:right="3943"/>
      </w:pPr>
      <w:r>
        <w:rPr>
          <w:rFonts w:ascii="Times New Roman" w:hAnsi="Times New Roman" w:cs="Times New Roman"/>
          <w:w w:val="85"/>
        </w:rPr>
        <w:t xml:space="preserve"> </w:t>
      </w:r>
      <w:r>
        <w:rPr>
          <w:rFonts w:ascii="Times New Roman" w:hAnsi="Times New Roman" w:cs="Times New Roman"/>
          <w:w w:val="90"/>
        </w:rPr>
        <w:t>f</w:t>
      </w:r>
      <w:r>
        <w:rPr>
          <w:rFonts w:ascii="Times New Roman" w:hAnsi="Times New Roman" w:cs="Times New Roman"/>
          <w:color w:val="00AF50"/>
          <w:w w:val="90"/>
        </w:rPr>
        <w:tab/>
      </w:r>
      <w:r>
        <w:rPr>
          <w:rFonts w:ascii="Times New Roman" w:hAnsi="Times New Roman" w:cs="Times New Roman"/>
          <w:w w:val="90"/>
        </w:rPr>
        <w:t>Büro:</w:t>
      </w:r>
      <w:r>
        <w:rPr>
          <w:rFonts w:ascii="Times New Roman" w:hAnsi="Times New Roman" w:cs="Times New Roman"/>
          <w:spacing w:val="-49"/>
          <w:w w:val="90"/>
        </w:rPr>
        <w:t xml:space="preserve"> </w:t>
      </w:r>
      <w:r>
        <w:rPr>
          <w:rFonts w:ascii="Times New Roman" w:hAnsi="Times New Roman" w:cs="Times New Roman"/>
          <w:w w:val="90"/>
          <w:u w:val="single"/>
          <w:shd w:val="clear" w:color="auto" w:fill="DBE4F0"/>
        </w:rPr>
        <w:t>freinehmen</w:t>
      </w:r>
      <w:r>
        <w:rPr>
          <w:rFonts w:ascii="Times New Roman" w:hAnsi="Times New Roman" w:cs="Times New Roman"/>
          <w:spacing w:val="-47"/>
          <w:w w:val="90"/>
          <w:shd w:val="clear" w:color="auto" w:fill="DBE4F0"/>
        </w:rPr>
        <w:t xml:space="preserve"> </w:t>
      </w:r>
      <w:r>
        <w:rPr>
          <w:rFonts w:ascii="Times New Roman" w:hAnsi="Times New Roman" w:cs="Times New Roman"/>
          <w:w w:val="90"/>
          <w:shd w:val="clear" w:color="auto" w:fill="DBE4F0"/>
        </w:rPr>
        <w:t>│</w:t>
      </w:r>
      <w:r>
        <w:rPr>
          <w:rFonts w:ascii="Times New Roman" w:hAnsi="Times New Roman" w:cs="Times New Roman"/>
          <w:spacing w:val="-50"/>
          <w:w w:val="90"/>
          <w:shd w:val="clear" w:color="auto" w:fill="DBE4F0"/>
        </w:rPr>
        <w:t xml:space="preserve"> </w:t>
      </w:r>
      <w:r>
        <w:rPr>
          <w:rFonts w:ascii="Times New Roman" w:hAnsi="Times New Roman" w:cs="Times New Roman"/>
          <w:w w:val="90"/>
          <w:u w:val="single"/>
          <w:shd w:val="clear" w:color="auto" w:fill="DBE4F0"/>
        </w:rPr>
        <w:t>der</w:t>
      </w:r>
      <w:r>
        <w:rPr>
          <w:rFonts w:ascii="Times New Roman" w:hAnsi="Times New Roman" w:cs="Times New Roman"/>
          <w:spacing w:val="-49"/>
          <w:w w:val="90"/>
          <w:u w:val="single"/>
          <w:shd w:val="clear" w:color="auto" w:fill="DBE4F0"/>
        </w:rPr>
        <w:t xml:space="preserve"> </w:t>
      </w:r>
      <w:r>
        <w:rPr>
          <w:rFonts w:ascii="Times New Roman" w:hAnsi="Times New Roman" w:cs="Times New Roman"/>
          <w:w w:val="90"/>
          <w:u w:val="single"/>
          <w:shd w:val="clear" w:color="auto" w:fill="DBE4F0"/>
        </w:rPr>
        <w:t>Direkto</w:t>
      </w:r>
      <w:r>
        <w:rPr>
          <w:rFonts w:ascii="Times New Roman" w:hAnsi="Times New Roman" w:cs="Times New Roman"/>
          <w:w w:val="90"/>
          <w:shd w:val="clear" w:color="auto" w:fill="DBE4F0"/>
        </w:rPr>
        <w:t>r</w:t>
      </w:r>
      <w:r>
        <w:rPr>
          <w:rFonts w:ascii="Times New Roman" w:hAnsi="Times New Roman" w:cs="Times New Roman"/>
          <w:spacing w:val="-48"/>
          <w:w w:val="90"/>
          <w:shd w:val="clear" w:color="auto" w:fill="DBE4F0"/>
        </w:rPr>
        <w:t xml:space="preserve"> </w:t>
      </w:r>
      <w:r>
        <w:rPr>
          <w:rFonts w:ascii="Times New Roman" w:hAnsi="Times New Roman" w:cs="Times New Roman"/>
          <w:w w:val="90"/>
          <w:shd w:val="clear" w:color="auto" w:fill="DBE4F0"/>
        </w:rPr>
        <w:t>│</w:t>
      </w:r>
      <w:r>
        <w:rPr>
          <w:rFonts w:ascii="Times New Roman" w:hAnsi="Times New Roman" w:cs="Times New Roman"/>
          <w:spacing w:val="-49"/>
          <w:w w:val="90"/>
          <w:shd w:val="clear" w:color="auto" w:fill="DBE4F0"/>
        </w:rPr>
        <w:t xml:space="preserve"> </w:t>
      </w:r>
      <w:r>
        <w:rPr>
          <w:rFonts w:ascii="Times New Roman" w:hAnsi="Times New Roman" w:cs="Times New Roman"/>
          <w:w w:val="90"/>
          <w:shd w:val="clear" w:color="auto" w:fill="DBE4F0"/>
        </w:rPr>
        <w:t>der</w:t>
      </w:r>
      <w:r>
        <w:rPr>
          <w:rFonts w:ascii="Times New Roman" w:hAnsi="Times New Roman" w:cs="Times New Roman"/>
          <w:spacing w:val="-48"/>
          <w:w w:val="90"/>
          <w:shd w:val="clear" w:color="auto" w:fill="DBE4F0"/>
        </w:rPr>
        <w:t xml:space="preserve"> </w:t>
      </w:r>
      <w:r>
        <w:rPr>
          <w:rFonts w:ascii="Times New Roman" w:hAnsi="Times New Roman" w:cs="Times New Roman"/>
          <w:w w:val="90"/>
          <w:shd w:val="clear" w:color="auto" w:fill="DBE4F0"/>
        </w:rPr>
        <w:t>Ballon</w:t>
      </w:r>
    </w:p>
    <w:p w:rsidR="00993A61" w:rsidRDefault="005F5CEC">
      <w:pPr>
        <w:tabs>
          <w:tab w:val="left" w:pos="800"/>
        </w:tabs>
        <w:spacing w:line="216" w:lineRule="exact"/>
        <w:ind w:right="155"/>
        <w:jc w:val="right"/>
      </w:pPr>
      <w:r>
        <w:rPr>
          <w:rFonts w:ascii="Times New Roman" w:eastAsia="Times New Roman" w:hAnsi="Times New Roman"/>
          <w:w w:val="99"/>
          <w:sz w:val="24"/>
          <w:szCs w:val="24"/>
          <w:u w:val="single" w:color="75913A"/>
        </w:rPr>
        <w:t xml:space="preserve"> </w:t>
      </w:r>
      <w:r>
        <w:rPr>
          <w:rFonts w:ascii="Times New Roman" w:hAnsi="Times New Roman"/>
          <w:sz w:val="24"/>
          <w:szCs w:val="24"/>
          <w:u w:val="single" w:color="75913A"/>
        </w:rPr>
        <w:tab/>
      </w:r>
      <w:ins w:id="20" w:author="mak9" w:date="2021-04-18T13:47:00Z">
        <w:r w:rsidR="0010528C">
          <w:rPr>
            <w:rFonts w:ascii="Times New Roman" w:hAnsi="Times New Roman"/>
            <w:sz w:val="24"/>
            <w:szCs w:val="24"/>
            <w:u w:val="single" w:color="75913A"/>
          </w:rPr>
          <w:t>6</w:t>
        </w:r>
      </w:ins>
      <w:r>
        <w:rPr>
          <w:rFonts w:ascii="Times New Roman" w:hAnsi="Times New Roman"/>
          <w:sz w:val="24"/>
          <w:szCs w:val="24"/>
        </w:rPr>
        <w:t>/6</w:t>
      </w:r>
      <w:r>
        <w:rPr>
          <w:rFonts w:ascii="Times New Roman" w:hAnsi="Times New Roman"/>
          <w:spacing w:val="-5"/>
          <w:sz w:val="24"/>
          <w:szCs w:val="24"/>
        </w:rPr>
        <w:t xml:space="preserve"> </w:t>
      </w:r>
      <w:r>
        <w:rPr>
          <w:rFonts w:ascii="Times New Roman" w:hAnsi="Times New Roman"/>
          <w:sz w:val="24"/>
          <w:szCs w:val="24"/>
        </w:rPr>
        <w:t>Punkte</w:t>
      </w:r>
    </w:p>
    <w:p w:rsidR="00993A61" w:rsidRDefault="005F5CEC">
      <w:pPr>
        <w:tabs>
          <w:tab w:val="left" w:pos="800"/>
        </w:tabs>
        <w:spacing w:line="216" w:lineRule="exact"/>
        <w:ind w:right="155"/>
      </w:pPr>
      <w:r>
        <w:rPr>
          <w:rFonts w:ascii="Times New Roman" w:hAnsi="Times New Roman"/>
          <w:b/>
          <w:sz w:val="24"/>
          <w:szCs w:val="24"/>
        </w:rPr>
        <w:t>6. Am 10. November: Die Firma Kleidermann schreibt an Anna. Lesen Sie die E-Mail und beantworten Sie die Fragen.</w:t>
      </w:r>
    </w:p>
    <w:p w:rsidR="00993A61" w:rsidRDefault="005F5CEC">
      <w:pPr>
        <w:tabs>
          <w:tab w:val="left" w:pos="800"/>
        </w:tabs>
        <w:spacing w:line="216" w:lineRule="exact"/>
        <w:ind w:right="155"/>
      </w:pPr>
      <w:r>
        <w:rPr>
          <w:rFonts w:ascii="Times New Roman" w:hAnsi="Times New Roman"/>
          <w:sz w:val="24"/>
          <w:szCs w:val="24"/>
        </w:rPr>
        <w:t xml:space="preserve">Absender: </w:t>
      </w:r>
      <w:r>
        <w:rPr>
          <w:rFonts w:ascii="Times New Roman" w:hAnsi="Times New Roman"/>
          <w:sz w:val="24"/>
          <w:szCs w:val="24"/>
        </w:rPr>
        <w:tab/>
        <w:t>Firma Kleidermann</w:t>
      </w:r>
      <w:r>
        <w:rPr>
          <w:rFonts w:ascii="Times New Roman" w:hAnsi="Times New Roman"/>
          <w:sz w:val="24"/>
          <w:szCs w:val="24"/>
        </w:rPr>
        <w:tab/>
      </w:r>
      <w:r>
        <w:rPr>
          <w:rFonts w:ascii="Times New Roman" w:hAnsi="Times New Roman"/>
          <w:sz w:val="24"/>
          <w:szCs w:val="24"/>
        </w:rPr>
        <w:tab/>
        <w:t xml:space="preserve">Empfänger: Anna Berger </w:t>
      </w:r>
    </w:p>
    <w:p w:rsidR="00993A61" w:rsidRDefault="005F5CEC">
      <w:pPr>
        <w:tabs>
          <w:tab w:val="left" w:pos="800"/>
        </w:tabs>
        <w:spacing w:line="216" w:lineRule="exact"/>
        <w:ind w:right="155"/>
      </w:pPr>
      <w:r>
        <w:rPr>
          <w:rFonts w:ascii="Times New Roman" w:hAnsi="Times New Roman"/>
          <w:sz w:val="24"/>
          <w:szCs w:val="24"/>
        </w:rPr>
        <w:t xml:space="preserve">Betreff: </w:t>
      </w:r>
      <w:r>
        <w:rPr>
          <w:rFonts w:ascii="Times New Roman" w:hAnsi="Times New Roman"/>
          <w:sz w:val="24"/>
          <w:szCs w:val="24"/>
        </w:rPr>
        <w:tab/>
        <w:t xml:space="preserve">AW: Umtausch </w:t>
      </w:r>
    </w:p>
    <w:p w:rsidR="00993A61" w:rsidRDefault="00993A61">
      <w:pPr>
        <w:tabs>
          <w:tab w:val="left" w:pos="800"/>
        </w:tabs>
        <w:spacing w:line="216" w:lineRule="exact"/>
        <w:ind w:right="155"/>
        <w:rPr>
          <w:rFonts w:ascii="Times New Roman" w:hAnsi="Times New Roman"/>
          <w:sz w:val="24"/>
          <w:szCs w:val="24"/>
        </w:rPr>
      </w:pPr>
    </w:p>
    <w:p w:rsidR="00993A61" w:rsidRDefault="005F5CEC">
      <w:pPr>
        <w:tabs>
          <w:tab w:val="left" w:pos="800"/>
        </w:tabs>
        <w:spacing w:line="216" w:lineRule="exact"/>
        <w:ind w:right="155"/>
      </w:pPr>
      <w:r>
        <w:rPr>
          <w:rFonts w:ascii="Times New Roman" w:hAnsi="Times New Roman"/>
          <w:sz w:val="24"/>
          <w:szCs w:val="24"/>
        </w:rPr>
        <w:t>Sehr geehrte Frau Berger,</w:t>
      </w:r>
    </w:p>
    <w:p w:rsidR="00993A61" w:rsidRDefault="005F5CEC">
      <w:pPr>
        <w:tabs>
          <w:tab w:val="left" w:pos="800"/>
        </w:tabs>
        <w:spacing w:line="216" w:lineRule="exact"/>
        <w:ind w:right="155"/>
      </w:pPr>
      <w:r>
        <w:rPr>
          <w:rFonts w:ascii="Times New Roman" w:hAnsi="Times New Roman"/>
          <w:sz w:val="24"/>
          <w:szCs w:val="24"/>
        </w:rPr>
        <w:t>Sie haben bei uns eine Hose und eine Bluse gekauft und möchten diese Kleidungsstücke umtauschen. Die Hose möchten Sie eine Nummer größer und die Bluse in einer anderen Farbe haben. Gern nehmen wir die Hose zurück. Die Bluse können wir aber leider nicht zurücknehmen. Ein Umtausch ist nur in den ersten 14 Tagen nach dem Kauf möglich. Sie haben die Hose vor zehn Tagen gekauft, die Bluse aber schon vor zwei Monaten. Wir hoffen, Sie verstehen die Situation.</w:t>
      </w:r>
    </w:p>
    <w:p w:rsidR="00993A61" w:rsidRDefault="005F5CEC">
      <w:pPr>
        <w:tabs>
          <w:tab w:val="left" w:pos="800"/>
        </w:tabs>
        <w:spacing w:line="216" w:lineRule="exact"/>
        <w:ind w:right="155"/>
      </w:pPr>
      <w:r>
        <w:rPr>
          <w:rFonts w:ascii="Times New Roman" w:hAnsi="Times New Roman"/>
          <w:sz w:val="24"/>
          <w:szCs w:val="24"/>
        </w:rPr>
        <w:t>Mit freundlichen Grüßen</w:t>
      </w:r>
    </w:p>
    <w:p w:rsidR="00993A61" w:rsidRDefault="005F5CEC">
      <w:pPr>
        <w:tabs>
          <w:tab w:val="left" w:pos="800"/>
        </w:tabs>
        <w:spacing w:line="216" w:lineRule="exact"/>
        <w:ind w:right="155"/>
      </w:pPr>
      <w:r>
        <w:rPr>
          <w:rFonts w:ascii="Times New Roman" w:hAnsi="Times New Roman"/>
          <w:sz w:val="24"/>
          <w:szCs w:val="24"/>
        </w:rPr>
        <w:t>Herta Bauer</w:t>
      </w:r>
    </w:p>
    <w:p w:rsidR="00993A61" w:rsidRDefault="005F5CEC">
      <w:pPr>
        <w:tabs>
          <w:tab w:val="left" w:pos="800"/>
        </w:tabs>
        <w:spacing w:line="216" w:lineRule="exact"/>
        <w:ind w:right="155"/>
      </w:pPr>
      <w:r>
        <w:rPr>
          <w:rFonts w:ascii="Times New Roman" w:hAnsi="Times New Roman"/>
          <w:sz w:val="24"/>
          <w:szCs w:val="24"/>
        </w:rPr>
        <w:t xml:space="preserve">Firma Kleidermann  </w:t>
      </w:r>
    </w:p>
    <w:p w:rsidR="00993A61" w:rsidRPr="0010528C" w:rsidRDefault="00993A61">
      <w:pPr>
        <w:tabs>
          <w:tab w:val="left" w:pos="800"/>
        </w:tabs>
        <w:spacing w:line="216" w:lineRule="exact"/>
        <w:ind w:right="155"/>
        <w:rPr>
          <w:rFonts w:ascii="Times New Roman" w:hAnsi="Times New Roman"/>
          <w:sz w:val="24"/>
          <w:szCs w:val="24"/>
          <w:rPrChange w:id="21" w:author="mak9" w:date="2021-04-18T13:45:00Z">
            <w:rPr>
              <w:rFonts w:ascii="Times New Roman" w:hAnsi="Times New Roman"/>
              <w:sz w:val="24"/>
              <w:szCs w:val="24"/>
              <w:lang w:val="it-IT"/>
            </w:rPr>
          </w:rPrChange>
        </w:rPr>
      </w:pPr>
    </w:p>
    <w:p w:rsidR="00993A61" w:rsidRDefault="005F5CEC">
      <w:pPr>
        <w:tabs>
          <w:tab w:val="left" w:pos="800"/>
        </w:tabs>
        <w:spacing w:line="216" w:lineRule="exact"/>
        <w:ind w:right="155"/>
      </w:pPr>
      <w:r>
        <w:rPr>
          <w:rFonts w:ascii="Times New Roman" w:hAnsi="Times New Roman"/>
          <w:sz w:val="24"/>
          <w:szCs w:val="24"/>
        </w:rPr>
        <w:t xml:space="preserve">a Was hat Anna bei der Firma Kleidermann gekauft? </w:t>
      </w:r>
      <w:r>
        <w:rPr>
          <w:w w:val="95"/>
          <w:u w:val="single"/>
        </w:rPr>
        <w:t xml:space="preserve"> </w:t>
      </w:r>
      <w:r>
        <w:rPr>
          <w:rFonts w:ascii="Times New Roman" w:hAnsi="Times New Roman"/>
          <w:w w:val="95"/>
          <w:u w:val="single"/>
        </w:rPr>
        <w:t>Anna hat eine Hose und eine Bluse gekauft.</w:t>
      </w:r>
      <w:r>
        <w:rPr>
          <w:w w:val="95"/>
          <w:u w:val="single"/>
        </w:rPr>
        <w:t xml:space="preserve">                      </w:t>
      </w:r>
      <w:r>
        <w:rPr>
          <w:rFonts w:ascii="Times New Roman" w:hAnsi="Times New Roman"/>
          <w:w w:val="90"/>
          <w:sz w:val="24"/>
          <w:szCs w:val="24"/>
          <w:u w:val="single"/>
        </w:rPr>
        <w:tab/>
      </w:r>
      <w:r>
        <w:rPr>
          <w:w w:val="95"/>
          <w:u w:val="single"/>
        </w:rPr>
        <w:t xml:space="preserve"> </w:t>
      </w:r>
      <w:r>
        <w:rPr>
          <w:rFonts w:ascii="Times New Roman" w:hAnsi="Times New Roman"/>
          <w:sz w:val="24"/>
          <w:szCs w:val="24"/>
        </w:rPr>
        <w:t xml:space="preserve"> </w:t>
      </w:r>
    </w:p>
    <w:p w:rsidR="00993A61" w:rsidRDefault="005F5CEC">
      <w:pPr>
        <w:tabs>
          <w:tab w:val="left" w:pos="800"/>
        </w:tabs>
        <w:spacing w:line="216" w:lineRule="exact"/>
        <w:ind w:right="155"/>
      </w:pPr>
      <w:r>
        <w:rPr>
          <w:rFonts w:ascii="Times New Roman" w:hAnsi="Times New Roman"/>
          <w:sz w:val="24"/>
          <w:szCs w:val="24"/>
        </w:rPr>
        <w:lastRenderedPageBreak/>
        <w:t>b Warum möchte sie die Kleidungsstücke umtauschen?</w:t>
      </w:r>
      <w:r>
        <w:rPr>
          <w:rFonts w:ascii="Times New Roman" w:hAnsi="Times New Roman"/>
          <w:w w:val="90"/>
          <w:sz w:val="24"/>
          <w:szCs w:val="24"/>
          <w:u w:val="single"/>
        </w:rPr>
        <w:t xml:space="preserve"> Sie möchte die Kleidungsstücke </w:t>
      </w:r>
      <w:proofErr w:type="spellStart"/>
      <w:r>
        <w:rPr>
          <w:rFonts w:ascii="Times New Roman" w:hAnsi="Times New Roman"/>
          <w:w w:val="90"/>
          <w:sz w:val="24"/>
          <w:szCs w:val="24"/>
          <w:u w:val="single"/>
        </w:rPr>
        <w:t>umtauschen,weil</w:t>
      </w:r>
      <w:proofErr w:type="spellEnd"/>
      <w:r>
        <w:rPr>
          <w:rFonts w:ascii="Times New Roman" w:hAnsi="Times New Roman"/>
          <w:w w:val="90"/>
          <w:sz w:val="24"/>
          <w:szCs w:val="24"/>
          <w:u w:val="single"/>
        </w:rPr>
        <w:t xml:space="preserve"> d</w:t>
      </w:r>
      <w:r>
        <w:rPr>
          <w:rFonts w:ascii="Times New Roman" w:hAnsi="Times New Roman"/>
          <w:sz w:val="24"/>
          <w:szCs w:val="24"/>
        </w:rPr>
        <w:t>i</w:t>
      </w:r>
      <w:r>
        <w:rPr>
          <w:rFonts w:ascii="Times New Roman" w:hAnsi="Times New Roman"/>
          <w:sz w:val="24"/>
          <w:szCs w:val="24"/>
          <w:u w:val="single"/>
        </w:rPr>
        <w:t xml:space="preserve">e Hose zu klein ist und weil </w:t>
      </w:r>
      <w:ins w:id="22" w:author="mak9" w:date="2021-04-18T13:47:00Z">
        <w:r w:rsidR="0010528C">
          <w:rPr>
            <w:rFonts w:ascii="Times New Roman" w:hAnsi="Times New Roman"/>
            <w:sz w:val="24"/>
            <w:szCs w:val="24"/>
            <w:u w:val="single"/>
          </w:rPr>
          <w:t xml:space="preserve">sie </w:t>
        </w:r>
      </w:ins>
      <w:r>
        <w:rPr>
          <w:rFonts w:ascii="Times New Roman" w:hAnsi="Times New Roman"/>
          <w:sz w:val="24"/>
          <w:szCs w:val="24"/>
          <w:u w:val="single"/>
        </w:rPr>
        <w:t xml:space="preserve">die Bluse in anderen Farben haben möchte.                                  </w:t>
      </w:r>
      <w:r>
        <w:rPr>
          <w:rFonts w:ascii="Times New Roman" w:hAnsi="Times New Roman"/>
          <w:sz w:val="24"/>
          <w:szCs w:val="24"/>
        </w:rPr>
        <w:t xml:space="preserve">  </w:t>
      </w:r>
      <w:r>
        <w:rPr>
          <w:w w:val="95"/>
          <w:u w:val="single"/>
        </w:rPr>
        <w:t xml:space="preserve">                                                                  </w:t>
      </w:r>
    </w:p>
    <w:p w:rsidR="00993A61" w:rsidRDefault="005F5CEC">
      <w:pPr>
        <w:tabs>
          <w:tab w:val="left" w:pos="800"/>
        </w:tabs>
        <w:spacing w:line="216" w:lineRule="exact"/>
        <w:ind w:right="155"/>
      </w:pPr>
      <w:r>
        <w:rPr>
          <w:rFonts w:ascii="Times New Roman" w:hAnsi="Times New Roman"/>
          <w:sz w:val="24"/>
          <w:szCs w:val="24"/>
        </w:rPr>
        <w:t xml:space="preserve">c Akzeptiert die Firma Kleidermann den Umtausch? Warum (nicht)? </w:t>
      </w:r>
      <w:r>
        <w:rPr>
          <w:rFonts w:ascii="Times New Roman" w:hAnsi="Times New Roman"/>
          <w:sz w:val="24"/>
          <w:szCs w:val="24"/>
          <w:u w:val="single"/>
        </w:rPr>
        <w:t>Die Firma kann die Hose zurücknehmen,</w:t>
      </w:r>
      <w:r>
        <w:rPr>
          <w:rFonts w:ascii="Times New Roman" w:hAnsi="Times New Roman"/>
          <w:sz w:val="24"/>
          <w:szCs w:val="24"/>
        </w:rPr>
        <w:t xml:space="preserve"> </w:t>
      </w:r>
      <w:r>
        <w:rPr>
          <w:rFonts w:ascii="Times New Roman" w:hAnsi="Times New Roman"/>
          <w:w w:val="90"/>
          <w:sz w:val="24"/>
          <w:szCs w:val="24"/>
          <w:u w:val="single"/>
        </w:rPr>
        <w:t xml:space="preserve">weil Anna die Hose vor </w:t>
      </w:r>
      <w:del w:id="23" w:author="mak9" w:date="2021-04-18T13:47:00Z">
        <w:r w:rsidDel="0010528C">
          <w:rPr>
            <w:rFonts w:ascii="Times New Roman" w:hAnsi="Times New Roman"/>
            <w:w w:val="90"/>
            <w:sz w:val="24"/>
            <w:szCs w:val="24"/>
            <w:u w:val="single"/>
          </w:rPr>
          <w:delText xml:space="preserve">Zehn </w:delText>
        </w:r>
      </w:del>
      <w:ins w:id="24" w:author="mak9" w:date="2021-04-18T13:47:00Z">
        <w:r w:rsidR="0010528C">
          <w:rPr>
            <w:rFonts w:ascii="Times New Roman" w:hAnsi="Times New Roman"/>
            <w:w w:val="90"/>
            <w:sz w:val="24"/>
            <w:szCs w:val="24"/>
            <w:u w:val="single"/>
          </w:rPr>
          <w:t>z</w:t>
        </w:r>
        <w:r w:rsidR="0010528C">
          <w:rPr>
            <w:rFonts w:ascii="Times New Roman" w:hAnsi="Times New Roman"/>
            <w:w w:val="90"/>
            <w:sz w:val="24"/>
            <w:szCs w:val="24"/>
            <w:u w:val="single"/>
          </w:rPr>
          <w:t xml:space="preserve">ehn </w:t>
        </w:r>
      </w:ins>
      <w:r>
        <w:rPr>
          <w:rFonts w:ascii="Times New Roman" w:hAnsi="Times New Roman"/>
          <w:w w:val="90"/>
          <w:sz w:val="24"/>
          <w:szCs w:val="24"/>
          <w:u w:val="single"/>
        </w:rPr>
        <w:t>Tagen gekauft hat. Die Firma nimmt die Bluse nicht zurück, weil Anna die Bluse vor zwei Monate</w:t>
      </w:r>
      <w:ins w:id="25" w:author="mak9" w:date="2021-04-18T13:47:00Z">
        <w:r w:rsidR="0010528C">
          <w:rPr>
            <w:rFonts w:ascii="Times New Roman" w:hAnsi="Times New Roman"/>
            <w:w w:val="90"/>
            <w:sz w:val="24"/>
            <w:szCs w:val="24"/>
            <w:u w:val="single"/>
          </w:rPr>
          <w:t>n</w:t>
        </w:r>
      </w:ins>
      <w:r>
        <w:rPr>
          <w:rFonts w:ascii="Times New Roman" w:hAnsi="Times New Roman"/>
          <w:w w:val="90"/>
          <w:sz w:val="24"/>
          <w:szCs w:val="24"/>
          <w:u w:val="single"/>
        </w:rPr>
        <w:t xml:space="preserve"> </w:t>
      </w:r>
      <w:del w:id="26" w:author="mak9" w:date="2021-04-18T13:47:00Z">
        <w:r w:rsidDel="0010528C">
          <w:rPr>
            <w:rFonts w:ascii="Times New Roman" w:hAnsi="Times New Roman"/>
            <w:w w:val="90"/>
            <w:sz w:val="24"/>
            <w:szCs w:val="24"/>
            <w:u w:val="single"/>
          </w:rPr>
          <w:delText xml:space="preserve">hat </w:delText>
        </w:r>
      </w:del>
      <w:r>
        <w:rPr>
          <w:rFonts w:ascii="Times New Roman" w:hAnsi="Times New Roman"/>
          <w:w w:val="90"/>
          <w:sz w:val="24"/>
          <w:szCs w:val="24"/>
          <w:u w:val="single"/>
        </w:rPr>
        <w:t>gekauft</w:t>
      </w:r>
      <w:ins w:id="27" w:author="mak9" w:date="2021-04-18T13:47:00Z">
        <w:r w:rsidR="0010528C">
          <w:rPr>
            <w:rFonts w:ascii="Times New Roman" w:hAnsi="Times New Roman"/>
            <w:w w:val="90"/>
            <w:sz w:val="24"/>
            <w:szCs w:val="24"/>
            <w:u w:val="single"/>
          </w:rPr>
          <w:t xml:space="preserve"> </w:t>
        </w:r>
        <w:r w:rsidR="0010528C">
          <w:rPr>
            <w:rFonts w:ascii="Times New Roman" w:hAnsi="Times New Roman"/>
            <w:w w:val="90"/>
            <w:sz w:val="24"/>
            <w:szCs w:val="24"/>
            <w:u w:val="single"/>
          </w:rPr>
          <w:t>hat</w:t>
        </w:r>
      </w:ins>
      <w:r>
        <w:rPr>
          <w:rFonts w:ascii="Times New Roman" w:hAnsi="Times New Roman"/>
          <w:w w:val="90"/>
          <w:sz w:val="24"/>
          <w:szCs w:val="24"/>
          <w:u w:val="single"/>
        </w:rPr>
        <w:t xml:space="preserve">. </w:t>
      </w:r>
    </w:p>
    <w:p w:rsidR="00993A61" w:rsidRDefault="005F5CEC">
      <w:pPr>
        <w:tabs>
          <w:tab w:val="left" w:pos="800"/>
        </w:tabs>
        <w:spacing w:before="118"/>
        <w:ind w:right="155"/>
        <w:jc w:val="right"/>
      </w:pPr>
      <w:r>
        <w:rPr>
          <w:rFonts w:ascii="Times New Roman" w:hAnsi="Times New Roman"/>
          <w:sz w:val="24"/>
          <w:szCs w:val="24"/>
          <w:u w:val="single" w:color="75913A"/>
        </w:rPr>
        <w:tab/>
      </w:r>
      <w:ins w:id="28" w:author="mak9" w:date="2021-04-18T13:47:00Z">
        <w:r w:rsidR="0010528C">
          <w:rPr>
            <w:rFonts w:ascii="Times New Roman" w:hAnsi="Times New Roman"/>
            <w:sz w:val="24"/>
            <w:szCs w:val="24"/>
            <w:u w:val="single" w:color="75913A"/>
          </w:rPr>
          <w:t>6</w:t>
        </w:r>
      </w:ins>
      <w:r>
        <w:rPr>
          <w:rFonts w:ascii="Times New Roman" w:hAnsi="Times New Roman"/>
          <w:sz w:val="24"/>
          <w:szCs w:val="24"/>
        </w:rPr>
        <w:t>/6</w:t>
      </w:r>
      <w:r>
        <w:rPr>
          <w:rFonts w:ascii="Times New Roman" w:hAnsi="Times New Roman"/>
          <w:spacing w:val="-5"/>
          <w:sz w:val="24"/>
          <w:szCs w:val="24"/>
        </w:rPr>
        <w:t xml:space="preserve"> </w:t>
      </w:r>
      <w:r>
        <w:rPr>
          <w:rFonts w:ascii="Times New Roman" w:hAnsi="Times New Roman"/>
          <w:sz w:val="24"/>
          <w:szCs w:val="24"/>
        </w:rPr>
        <w:t xml:space="preserve">Punkte </w:t>
      </w:r>
    </w:p>
    <w:p w:rsidR="00993A61" w:rsidRDefault="005F5CEC">
      <w:pPr>
        <w:tabs>
          <w:tab w:val="left" w:pos="800"/>
        </w:tabs>
        <w:spacing w:line="216" w:lineRule="exact"/>
        <w:ind w:right="155"/>
      </w:pPr>
      <w:r>
        <w:rPr>
          <w:rFonts w:ascii="Times New Roman" w:hAnsi="Times New Roman"/>
          <w:b/>
          <w:sz w:val="24"/>
          <w:szCs w:val="24"/>
        </w:rPr>
        <w:t>7. Am 9. November: Anna hat an die Firma Kleidermann geschrieben. Was hat sie geschrieben? Schreiben Sie Annas E-Mail.</w:t>
      </w:r>
    </w:p>
    <w:p w:rsidR="00993A61" w:rsidRDefault="005F5CEC">
      <w:pPr>
        <w:tabs>
          <w:tab w:val="left" w:pos="800"/>
        </w:tabs>
        <w:spacing w:line="216" w:lineRule="exact"/>
        <w:ind w:right="155"/>
      </w:pPr>
      <w:r>
        <w:rPr>
          <w:rFonts w:ascii="Times New Roman" w:hAnsi="Times New Roman"/>
          <w:sz w:val="24"/>
          <w:szCs w:val="24"/>
        </w:rPr>
        <w:t>Absender: Anna Berger</w:t>
      </w:r>
      <w:r>
        <w:rPr>
          <w:rFonts w:ascii="Times New Roman" w:hAnsi="Times New Roman"/>
          <w:sz w:val="24"/>
          <w:szCs w:val="24"/>
        </w:rPr>
        <w:tab/>
        <w:t>Empfänger: Firma Kleidermann</w:t>
      </w:r>
    </w:p>
    <w:p w:rsidR="00993A61" w:rsidRDefault="005F5CEC">
      <w:pPr>
        <w:tabs>
          <w:tab w:val="left" w:pos="800"/>
        </w:tabs>
        <w:spacing w:line="216" w:lineRule="exact"/>
        <w:ind w:right="155"/>
      </w:pPr>
      <w:r>
        <w:rPr>
          <w:rFonts w:ascii="Times New Roman" w:hAnsi="Times New Roman"/>
          <w:sz w:val="24"/>
          <w:szCs w:val="24"/>
        </w:rPr>
        <w:t>Betreff: Umtausch</w:t>
      </w:r>
    </w:p>
    <w:p w:rsidR="00993A61" w:rsidRDefault="005F5CEC">
      <w:pPr>
        <w:tabs>
          <w:tab w:val="left" w:pos="800"/>
        </w:tabs>
        <w:spacing w:line="216" w:lineRule="exact"/>
        <w:ind w:right="155"/>
      </w:pPr>
      <w:r>
        <w:rPr>
          <w:rFonts w:ascii="Times New Roman" w:hAnsi="Times New Roman"/>
          <w:b/>
          <w:color w:val="4F81BD"/>
          <w:sz w:val="24"/>
          <w:szCs w:val="24"/>
        </w:rPr>
        <w:t>Liebe ... / Sehr geehrte/r ......,</w:t>
      </w:r>
    </w:p>
    <w:p w:rsidR="00993A61" w:rsidRDefault="005F5CEC">
      <w:pPr>
        <w:tabs>
          <w:tab w:val="left" w:pos="800"/>
        </w:tabs>
        <w:spacing w:line="216" w:lineRule="exact"/>
        <w:ind w:right="155"/>
      </w:pPr>
      <w:r>
        <w:rPr>
          <w:rFonts w:ascii="Times New Roman" w:hAnsi="Times New Roman"/>
          <w:b/>
          <w:color w:val="4F81BD"/>
          <w:sz w:val="24"/>
          <w:szCs w:val="24"/>
        </w:rPr>
        <w:t>ich habe ..... gekauft. ..... passt leider nicht/ ....... ist zu klein.</w:t>
      </w:r>
    </w:p>
    <w:p w:rsidR="00993A61" w:rsidRDefault="005F5CEC">
      <w:pPr>
        <w:tabs>
          <w:tab w:val="left" w:pos="800"/>
        </w:tabs>
        <w:spacing w:line="216" w:lineRule="exact"/>
        <w:ind w:right="155"/>
      </w:pPr>
      <w:r>
        <w:rPr>
          <w:rFonts w:ascii="Times New Roman" w:hAnsi="Times New Roman"/>
          <w:b/>
          <w:color w:val="4F81BD"/>
          <w:sz w:val="24"/>
          <w:szCs w:val="24"/>
        </w:rPr>
        <w:t>Ich brauche ........größer. Ich möchte ....in Rot/Blau/....</w:t>
      </w:r>
    </w:p>
    <w:p w:rsidR="00993A61" w:rsidRDefault="005F5CEC">
      <w:pPr>
        <w:tabs>
          <w:tab w:val="left" w:pos="800"/>
        </w:tabs>
        <w:spacing w:line="216" w:lineRule="exact"/>
        <w:ind w:right="155"/>
      </w:pPr>
      <w:r>
        <w:rPr>
          <w:rFonts w:ascii="Times New Roman" w:hAnsi="Times New Roman"/>
          <w:b/>
          <w:color w:val="4F81BD"/>
          <w:sz w:val="24"/>
          <w:szCs w:val="24"/>
        </w:rPr>
        <w:t>Könnten Sie.....? Ich schicke ...... zurück.</w:t>
      </w:r>
    </w:p>
    <w:p w:rsidR="00993A61" w:rsidRDefault="005F5CEC">
      <w:pPr>
        <w:tabs>
          <w:tab w:val="left" w:pos="800"/>
        </w:tabs>
        <w:spacing w:line="216" w:lineRule="exact"/>
        <w:ind w:right="155"/>
      </w:pPr>
      <w:r>
        <w:rPr>
          <w:rFonts w:ascii="Times New Roman" w:hAnsi="Times New Roman"/>
          <w:b/>
          <w:color w:val="4F81BD"/>
          <w:sz w:val="24"/>
          <w:szCs w:val="24"/>
        </w:rPr>
        <w:t>Liebe Grüße / Mit freundlichen Grüßen ....</w:t>
      </w:r>
    </w:p>
    <w:p w:rsidR="00993A61" w:rsidRDefault="00993A61">
      <w:pPr>
        <w:pStyle w:val="Corpodeltesto"/>
        <w:tabs>
          <w:tab w:val="left" w:pos="924"/>
          <w:tab w:val="left" w:pos="4469"/>
          <w:tab w:val="left" w:pos="6390"/>
          <w:tab w:val="left" w:pos="7624"/>
        </w:tabs>
        <w:spacing w:before="24" w:line="416" w:lineRule="exact"/>
        <w:ind w:left="216" w:right="133"/>
        <w:rPr>
          <w:rFonts w:ascii="Times New Roman" w:hAnsi="Times New Roman" w:cs="Times New Roman"/>
          <w:b/>
          <w:color w:val="4F81BD"/>
        </w:rPr>
      </w:pPr>
    </w:p>
    <w:p w:rsidR="00993A61" w:rsidRDefault="00993A61">
      <w:pPr>
        <w:pStyle w:val="Corpodeltesto"/>
        <w:tabs>
          <w:tab w:val="left" w:pos="924"/>
          <w:tab w:val="left" w:pos="4469"/>
          <w:tab w:val="left" w:pos="6390"/>
          <w:tab w:val="left" w:pos="7624"/>
        </w:tabs>
        <w:spacing w:before="24" w:line="416" w:lineRule="exact"/>
        <w:ind w:left="216" w:right="133"/>
      </w:pPr>
      <w:r>
        <w:pict>
          <v:rect id="_x0000_s1055" style="width:453.6pt;height:1.5pt;mso-wrap-style:none;mso-position-horizontal-relative:char;mso-position-vertical-relative:line;v-text-anchor:middle" fillcolor="#a0a0a0" stroked="f" strokecolor="#3465a4">
            <v:fill color2="#5f5f5f"/>
            <v:stroke color2="#cb9a5b" joinstyle="round"/>
            <w10:wrap type="none"/>
            <w10:anchorlock/>
          </v:rect>
        </w:pict>
      </w:r>
      <w:r w:rsidR="005F5CEC">
        <w:rPr>
          <w:rFonts w:ascii="Times New Roman" w:hAnsi="Times New Roman" w:cs="Times New Roman"/>
        </w:rPr>
        <w:t>Sehr geehrte</w:t>
      </w:r>
      <w:ins w:id="29" w:author="mak9" w:date="2021-04-18T13:48:00Z">
        <w:r w:rsidR="0010528C">
          <w:rPr>
            <w:rFonts w:ascii="Times New Roman" w:hAnsi="Times New Roman" w:cs="Times New Roman"/>
          </w:rPr>
          <w:t xml:space="preserve"> Damen und Herren, </w:t>
        </w:r>
      </w:ins>
      <w:del w:id="30" w:author="mak9" w:date="2021-04-18T13:48:00Z">
        <w:r w:rsidR="005F5CEC" w:rsidDel="0010528C">
          <w:rPr>
            <w:rFonts w:ascii="Times New Roman" w:hAnsi="Times New Roman" w:cs="Times New Roman"/>
          </w:rPr>
          <w:delText>r Firma Kleidermann</w:delText>
        </w:r>
      </w:del>
    </w:p>
    <w:p w:rsidR="00993A61" w:rsidRDefault="00993A61">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r w:rsidRPr="00993A61">
        <w:pict>
          <v:rect id="_x0000_s1054"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5F5CEC">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del w:id="31" w:author="mak9" w:date="2021-04-18T13:48:00Z">
        <w:r w:rsidDel="0010528C">
          <w:rPr>
            <w:rFonts w:ascii="Times New Roman" w:hAnsi="Times New Roman" w:cs="Times New Roman"/>
          </w:rPr>
          <w:delText xml:space="preserve">Ich </w:delText>
        </w:r>
      </w:del>
      <w:ins w:id="32" w:author="mak9" w:date="2021-04-18T13:48:00Z">
        <w:r w:rsidR="0010528C">
          <w:rPr>
            <w:rFonts w:ascii="Times New Roman" w:hAnsi="Times New Roman" w:cs="Times New Roman"/>
          </w:rPr>
          <w:t>i</w:t>
        </w:r>
        <w:r w:rsidR="0010528C">
          <w:rPr>
            <w:rFonts w:ascii="Times New Roman" w:hAnsi="Times New Roman" w:cs="Times New Roman"/>
          </w:rPr>
          <w:t xml:space="preserve">ch </w:t>
        </w:r>
      </w:ins>
      <w:r>
        <w:rPr>
          <w:rFonts w:ascii="Times New Roman" w:hAnsi="Times New Roman" w:cs="Times New Roman"/>
        </w:rPr>
        <w:t xml:space="preserve">habe eine Hose und eine </w:t>
      </w:r>
      <w:del w:id="33" w:author="mak9" w:date="2021-04-18T13:48:00Z">
        <w:r w:rsidDel="0010528C">
          <w:rPr>
            <w:rFonts w:ascii="Times New Roman" w:hAnsi="Times New Roman" w:cs="Times New Roman"/>
          </w:rPr>
          <w:delText xml:space="preserve">Hose </w:delText>
        </w:r>
      </w:del>
      <w:ins w:id="34" w:author="mak9" w:date="2021-04-18T13:48:00Z">
        <w:r w:rsidR="0010528C">
          <w:rPr>
            <w:rFonts w:ascii="Times New Roman" w:hAnsi="Times New Roman" w:cs="Times New Roman"/>
          </w:rPr>
          <w:t>Bluse</w:t>
        </w:r>
        <w:r w:rsidR="0010528C">
          <w:rPr>
            <w:rFonts w:ascii="Times New Roman" w:hAnsi="Times New Roman" w:cs="Times New Roman"/>
          </w:rPr>
          <w:t xml:space="preserve"> </w:t>
        </w:r>
      </w:ins>
      <w:r>
        <w:rPr>
          <w:rFonts w:ascii="Times New Roman" w:hAnsi="Times New Roman" w:cs="Times New Roman"/>
        </w:rPr>
        <w:t xml:space="preserve">bei </w:t>
      </w:r>
      <w:del w:id="35" w:author="mak9" w:date="2021-04-18T13:48:00Z">
        <w:r w:rsidDel="0010528C">
          <w:rPr>
            <w:rFonts w:ascii="Times New Roman" w:hAnsi="Times New Roman" w:cs="Times New Roman"/>
          </w:rPr>
          <w:delText xml:space="preserve">euch </w:delText>
        </w:r>
      </w:del>
      <w:ins w:id="36" w:author="mak9" w:date="2021-04-18T13:48:00Z">
        <w:r w:rsidR="0010528C">
          <w:rPr>
            <w:rFonts w:ascii="Times New Roman" w:hAnsi="Times New Roman" w:cs="Times New Roman"/>
          </w:rPr>
          <w:t>Ihnen</w:t>
        </w:r>
        <w:r w:rsidR="0010528C">
          <w:rPr>
            <w:rFonts w:ascii="Times New Roman" w:hAnsi="Times New Roman" w:cs="Times New Roman"/>
          </w:rPr>
          <w:t xml:space="preserve"> </w:t>
        </w:r>
      </w:ins>
      <w:r>
        <w:rPr>
          <w:rFonts w:ascii="Times New Roman" w:hAnsi="Times New Roman" w:cs="Times New Roman"/>
        </w:rPr>
        <w:t xml:space="preserve">gekauft, aber </w:t>
      </w:r>
      <w:ins w:id="37" w:author="mak9" w:date="2021-04-18T13:48:00Z">
        <w:r w:rsidR="0010528C">
          <w:rPr>
            <w:rFonts w:ascii="Times New Roman" w:hAnsi="Times New Roman" w:cs="Times New Roman"/>
          </w:rPr>
          <w:t xml:space="preserve">die </w:t>
        </w:r>
      </w:ins>
      <w:r>
        <w:rPr>
          <w:rFonts w:ascii="Times New Roman" w:hAnsi="Times New Roman" w:cs="Times New Roman"/>
        </w:rPr>
        <w:t xml:space="preserve">passen </w:t>
      </w:r>
      <w:del w:id="38" w:author="mak9" w:date="2021-04-18T13:48:00Z">
        <w:r w:rsidDel="0010528C">
          <w:rPr>
            <w:rFonts w:ascii="Times New Roman" w:hAnsi="Times New Roman" w:cs="Times New Roman"/>
          </w:rPr>
          <w:delText xml:space="preserve">die </w:delText>
        </w:r>
      </w:del>
      <w:ins w:id="39" w:author="mak9" w:date="2021-04-18T13:48:00Z">
        <w:r w:rsidR="0010528C">
          <w:rPr>
            <w:rFonts w:ascii="Times New Roman" w:hAnsi="Times New Roman" w:cs="Times New Roman"/>
          </w:rPr>
          <w:t xml:space="preserve"> </w:t>
        </w:r>
        <w:r w:rsidR="0010528C">
          <w:rPr>
            <w:rFonts w:ascii="Times New Roman" w:hAnsi="Times New Roman" w:cs="Times New Roman"/>
          </w:rPr>
          <w:t xml:space="preserve"> </w:t>
        </w:r>
      </w:ins>
      <w:r>
        <w:rPr>
          <w:rFonts w:ascii="Times New Roman" w:hAnsi="Times New Roman" w:cs="Times New Roman"/>
        </w:rPr>
        <w:t xml:space="preserve">leider nicht. Die Hose  </w:t>
      </w:r>
      <w:r w:rsidR="00993A61" w:rsidRPr="00993A61">
        <w:pict>
          <v:rect id="_x0000_s1053"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5F5CEC">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del w:id="40" w:author="mak9" w:date="2021-04-18T13:48:00Z">
        <w:r w:rsidDel="0010528C">
          <w:rPr>
            <w:rFonts w:ascii="Times New Roman" w:hAnsi="Times New Roman" w:cs="Times New Roman"/>
          </w:rPr>
          <w:delText xml:space="preserve">sind </w:delText>
        </w:r>
      </w:del>
      <w:ins w:id="41" w:author="mak9" w:date="2021-04-18T13:48:00Z">
        <w:r w:rsidR="0010528C">
          <w:rPr>
            <w:rFonts w:ascii="Times New Roman" w:hAnsi="Times New Roman" w:cs="Times New Roman"/>
          </w:rPr>
          <w:t>ist</w:t>
        </w:r>
        <w:r w:rsidR="0010528C">
          <w:rPr>
            <w:rFonts w:ascii="Times New Roman" w:hAnsi="Times New Roman" w:cs="Times New Roman"/>
          </w:rPr>
          <w:t xml:space="preserve"> </w:t>
        </w:r>
      </w:ins>
      <w:r>
        <w:rPr>
          <w:rFonts w:ascii="Times New Roman" w:hAnsi="Times New Roman" w:cs="Times New Roman"/>
        </w:rPr>
        <w:t xml:space="preserve">zu klein und die Bluse gefällt mir nicht. Ich brauche die Hose eine Nummer  </w:t>
      </w:r>
      <w:r w:rsidR="00993A61" w:rsidRPr="00993A61">
        <w:pict>
          <v:rect id="_x0000_s1052"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5F5CEC">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del w:id="42" w:author="mak9" w:date="2021-04-18T13:48:00Z">
        <w:r w:rsidDel="0010528C">
          <w:rPr>
            <w:rFonts w:ascii="Times New Roman" w:hAnsi="Times New Roman" w:cs="Times New Roman"/>
          </w:rPr>
          <w:delText xml:space="preserve">großer </w:delText>
        </w:r>
      </w:del>
      <w:ins w:id="43" w:author="mak9" w:date="2021-04-18T13:48:00Z">
        <w:r w:rsidR="0010528C">
          <w:rPr>
            <w:rFonts w:ascii="Times New Roman" w:hAnsi="Times New Roman" w:cs="Times New Roman"/>
          </w:rPr>
          <w:t>gr</w:t>
        </w:r>
        <w:r w:rsidR="0010528C">
          <w:rPr>
            <w:rFonts w:ascii="Times New Roman" w:hAnsi="Times New Roman" w:cs="Times New Roman"/>
          </w:rPr>
          <w:t>ö</w:t>
        </w:r>
        <w:r w:rsidR="0010528C">
          <w:rPr>
            <w:rFonts w:ascii="Times New Roman" w:hAnsi="Times New Roman" w:cs="Times New Roman"/>
          </w:rPr>
          <w:t xml:space="preserve">ßer </w:t>
        </w:r>
      </w:ins>
      <w:r>
        <w:rPr>
          <w:rFonts w:ascii="Times New Roman" w:hAnsi="Times New Roman" w:cs="Times New Roman"/>
        </w:rPr>
        <w:t xml:space="preserve">und ich möchte die Bluse in Blau. Könnten Sie die Kleidungsstücke umtauschen?    </w:t>
      </w:r>
      <w:r w:rsidR="00993A61" w:rsidRPr="00993A61">
        <w:pict>
          <v:rect id="_x0000_s1051"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5F5CEC">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r>
        <w:rPr>
          <w:rFonts w:ascii="Times New Roman" w:hAnsi="Times New Roman" w:cs="Times New Roman"/>
        </w:rPr>
        <w:tab/>
      </w:r>
      <w:r w:rsidR="00993A61" w:rsidRPr="00993A61">
        <w:pict>
          <v:rect id="_x0000_s1050"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5F5CEC">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r>
        <w:rPr>
          <w:rFonts w:ascii="Times New Roman" w:hAnsi="Times New Roman" w:cs="Times New Roman"/>
        </w:rPr>
        <w:t>Mit freundlichen Grüßen</w:t>
      </w:r>
      <w:r w:rsidR="00993A61" w:rsidRPr="00993A61">
        <w:pict>
          <v:rect id="_x0000_s1049"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5F5CEC">
      <w:pPr>
        <w:pStyle w:val="Corpodeltesto"/>
        <w:tabs>
          <w:tab w:val="left" w:pos="924"/>
          <w:tab w:val="left" w:pos="4469"/>
          <w:tab w:val="left" w:pos="6390"/>
          <w:tab w:val="left" w:pos="7624"/>
        </w:tabs>
        <w:spacing w:before="24" w:line="416" w:lineRule="exact"/>
        <w:ind w:left="216" w:right="133"/>
      </w:pPr>
      <w:r>
        <w:rPr>
          <w:rFonts w:ascii="Times New Roman" w:hAnsi="Times New Roman" w:cs="Times New Roman"/>
        </w:rPr>
        <w:t>Anna Berger</w:t>
      </w:r>
      <w:r w:rsidR="00993A61" w:rsidRPr="00993A61">
        <w:pict>
          <v:rect id="_x0000_s1048"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993A61">
      <w:pPr>
        <w:pStyle w:val="Corpodeltesto"/>
        <w:tabs>
          <w:tab w:val="left" w:pos="924"/>
          <w:tab w:val="left" w:pos="4469"/>
          <w:tab w:val="left" w:pos="6390"/>
          <w:tab w:val="left" w:pos="7624"/>
        </w:tabs>
        <w:spacing w:before="24" w:line="416" w:lineRule="exact"/>
        <w:ind w:left="216" w:right="133"/>
      </w:pPr>
      <w:r>
        <w:pict>
          <v:rect id="_x0000_s1047"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993A61">
      <w:pPr>
        <w:pStyle w:val="Corpodeltesto"/>
        <w:tabs>
          <w:tab w:val="left" w:pos="924"/>
          <w:tab w:val="left" w:pos="4469"/>
          <w:tab w:val="left" w:pos="6390"/>
          <w:tab w:val="left" w:pos="7624"/>
        </w:tabs>
        <w:spacing w:before="24" w:line="416" w:lineRule="exact"/>
        <w:ind w:left="216" w:right="133"/>
      </w:pPr>
      <w:r>
        <w:pict>
          <v:rect id="_x0000_s1046"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993A61">
      <w:pPr>
        <w:pStyle w:val="Corpodeltesto"/>
        <w:tabs>
          <w:tab w:val="left" w:pos="924"/>
          <w:tab w:val="left" w:pos="4469"/>
          <w:tab w:val="left" w:pos="6390"/>
          <w:tab w:val="left" w:pos="7624"/>
        </w:tabs>
        <w:spacing w:before="24" w:line="416" w:lineRule="exact"/>
        <w:ind w:left="216" w:right="133"/>
      </w:pPr>
      <w:r>
        <w:pict>
          <v:rect id="_x0000_s1045"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993A61">
      <w:pPr>
        <w:pStyle w:val="Corpodeltesto"/>
        <w:tabs>
          <w:tab w:val="left" w:pos="924"/>
          <w:tab w:val="left" w:pos="4469"/>
          <w:tab w:val="left" w:pos="6390"/>
          <w:tab w:val="left" w:pos="7624"/>
        </w:tabs>
        <w:spacing w:before="24" w:line="416" w:lineRule="exact"/>
        <w:ind w:left="216" w:right="133"/>
      </w:pPr>
      <w:r>
        <w:pict>
          <v:rect id="_x0000_s1044"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993A61">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r w:rsidRPr="00993A61">
        <w:pict>
          <v:rect id="_x0000_s1043" style="width:453.6pt;height:1.5pt;mso-wrap-style:none;mso-position-horizontal-relative:char;mso-position-vertical-relative:line;v-text-anchor:middle" fillcolor="#a0a0a0" stroked="f" strokecolor="#3465a4">
            <v:fill color2="#5f5f5f"/>
            <v:stroke color2="#cb9a5b" joinstyle="round"/>
            <w10:wrap type="none"/>
            <w10:anchorlock/>
          </v:rect>
        </w:pict>
      </w:r>
    </w:p>
    <w:p w:rsidR="00993A61" w:rsidRDefault="00993A61">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p>
    <w:p w:rsidR="00993A61" w:rsidRDefault="00993A61">
      <w:pPr>
        <w:pStyle w:val="Corpodeltesto"/>
        <w:tabs>
          <w:tab w:val="left" w:pos="924"/>
          <w:tab w:val="left" w:pos="4469"/>
          <w:tab w:val="left" w:pos="6390"/>
          <w:tab w:val="left" w:pos="7624"/>
        </w:tabs>
        <w:spacing w:before="24" w:line="416" w:lineRule="exact"/>
        <w:ind w:left="216" w:right="133"/>
        <w:rPr>
          <w:rFonts w:ascii="Times New Roman" w:hAnsi="Times New Roman" w:cs="Times New Roman"/>
        </w:rPr>
      </w:pPr>
    </w:p>
    <w:p w:rsidR="00993A61" w:rsidRDefault="005F5CEC">
      <w:pPr>
        <w:tabs>
          <w:tab w:val="left" w:pos="800"/>
        </w:tabs>
        <w:spacing w:before="118"/>
        <w:ind w:right="155"/>
        <w:jc w:val="right"/>
      </w:pPr>
      <w:r>
        <w:rPr>
          <w:rFonts w:ascii="Times New Roman" w:eastAsia="Times New Roman" w:hAnsi="Times New Roman"/>
          <w:sz w:val="24"/>
          <w:szCs w:val="24"/>
        </w:rPr>
        <w:t xml:space="preserve"> </w:t>
      </w:r>
      <w:r>
        <w:rPr>
          <w:rFonts w:ascii="Times New Roman" w:hAnsi="Times New Roman"/>
          <w:sz w:val="24"/>
          <w:szCs w:val="24"/>
          <w:u w:val="single" w:color="75913A"/>
        </w:rPr>
        <w:tab/>
      </w:r>
      <w:ins w:id="44" w:author="mak9" w:date="2021-04-18T13:49:00Z">
        <w:r w:rsidR="0010528C">
          <w:rPr>
            <w:rFonts w:ascii="Times New Roman" w:hAnsi="Times New Roman"/>
            <w:sz w:val="24"/>
            <w:szCs w:val="24"/>
            <w:u w:val="single" w:color="75913A"/>
          </w:rPr>
          <w:t>8,5</w:t>
        </w:r>
      </w:ins>
      <w:r>
        <w:rPr>
          <w:rFonts w:ascii="Times New Roman" w:hAnsi="Times New Roman"/>
          <w:sz w:val="24"/>
          <w:szCs w:val="24"/>
        </w:rPr>
        <w:t>/10</w:t>
      </w:r>
      <w:r>
        <w:rPr>
          <w:rFonts w:ascii="Times New Roman" w:hAnsi="Times New Roman"/>
          <w:spacing w:val="-5"/>
          <w:sz w:val="24"/>
          <w:szCs w:val="24"/>
        </w:rPr>
        <w:t xml:space="preserve"> </w:t>
      </w:r>
      <w:r>
        <w:rPr>
          <w:rFonts w:ascii="Times New Roman" w:hAnsi="Times New Roman"/>
          <w:sz w:val="24"/>
          <w:szCs w:val="24"/>
        </w:rPr>
        <w:t xml:space="preserve">Punkte </w:t>
      </w:r>
    </w:p>
    <w:p w:rsidR="00993A61" w:rsidRDefault="00993A61">
      <w:pPr>
        <w:tabs>
          <w:tab w:val="left" w:pos="800"/>
        </w:tabs>
        <w:spacing w:before="118"/>
        <w:ind w:right="155"/>
        <w:jc w:val="right"/>
        <w:rPr>
          <w:rFonts w:ascii="Times New Roman" w:hAnsi="Times New Roman"/>
          <w:sz w:val="24"/>
          <w:szCs w:val="24"/>
        </w:rPr>
      </w:pPr>
    </w:p>
    <w:p w:rsidR="00993A61" w:rsidRDefault="005F5CEC">
      <w:pPr>
        <w:tabs>
          <w:tab w:val="left" w:pos="800"/>
        </w:tabs>
        <w:spacing w:before="118"/>
        <w:ind w:right="155"/>
        <w:jc w:val="right"/>
      </w:pPr>
      <w:r>
        <w:rPr>
          <w:rFonts w:ascii="Times New Roman" w:hAnsi="Times New Roman"/>
          <w:sz w:val="24"/>
          <w:szCs w:val="24"/>
        </w:rPr>
        <w:t>Gesamt</w:t>
      </w:r>
      <w:r>
        <w:rPr>
          <w:rFonts w:ascii="Times New Roman" w:hAnsi="Times New Roman"/>
          <w:sz w:val="24"/>
          <w:szCs w:val="24"/>
          <w:u w:val="single" w:color="75913A"/>
        </w:rPr>
        <w:t xml:space="preserve">           </w:t>
      </w:r>
      <w:ins w:id="45" w:author="mak9" w:date="2021-04-18T13:49:00Z">
        <w:r w:rsidR="0010528C">
          <w:rPr>
            <w:rFonts w:ascii="Times New Roman" w:hAnsi="Times New Roman"/>
            <w:sz w:val="24"/>
            <w:szCs w:val="24"/>
            <w:u w:val="single" w:color="75913A"/>
          </w:rPr>
          <w:t>45,5</w:t>
        </w:r>
      </w:ins>
      <w:r>
        <w:rPr>
          <w:rFonts w:ascii="Times New Roman" w:hAnsi="Times New Roman"/>
          <w:sz w:val="24"/>
          <w:szCs w:val="24"/>
          <w:u w:val="single" w:color="75913A"/>
        </w:rPr>
        <w:t xml:space="preserve">   </w:t>
      </w:r>
      <w:r>
        <w:rPr>
          <w:rFonts w:ascii="Times New Roman" w:hAnsi="Times New Roman"/>
          <w:sz w:val="24"/>
          <w:szCs w:val="24"/>
        </w:rPr>
        <w:t>/50 Punkte</w:t>
      </w:r>
    </w:p>
    <w:p w:rsidR="005F5CEC" w:rsidRDefault="005F5CEC"/>
    <w:sectPr w:rsidR="005F5CEC" w:rsidSect="00993A61">
      <w:pgSz w:w="11906" w:h="16838"/>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DejaVu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lowerLetter"/>
      <w:lvlText w:val="%1"/>
      <w:lvlJc w:val="left"/>
      <w:pPr>
        <w:tabs>
          <w:tab w:val="num" w:pos="708"/>
        </w:tabs>
        <w:ind w:left="216" w:hanging="708"/>
      </w:pPr>
      <w:rPr>
        <w:rFonts w:ascii="DejaVu Sans" w:eastAsia="DejaVu Sans" w:hAnsi="DejaVu Sans" w:cs="DejaVu Sans" w:hint="default"/>
        <w:color w:val="000000"/>
        <w:w w:val="78"/>
        <w:sz w:val="24"/>
        <w:szCs w:val="24"/>
        <w:lang w:val="de-DE" w:bidi="de-DE"/>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trackRevisions/>
  <w:defaultTabStop w:val="708"/>
  <w:hyphenationZone w:val="425"/>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CD4D80"/>
    <w:rsid w:val="000657B0"/>
    <w:rsid w:val="0010528C"/>
    <w:rsid w:val="005F5CEC"/>
    <w:rsid w:val="00993A61"/>
    <w:rsid w:val="00CD4D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3A61"/>
    <w:pPr>
      <w:suppressAutoHyphens/>
      <w:spacing w:after="200" w:line="276" w:lineRule="auto"/>
    </w:pPr>
    <w:rPr>
      <w:rFonts w:ascii="Calibri" w:eastAsia="Calibri" w:hAnsi="Calibri"/>
      <w:sz w:val="22"/>
      <w:szCs w:val="22"/>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993A61"/>
    <w:rPr>
      <w:rFonts w:ascii="Arial" w:eastAsia="Arial" w:hAnsi="Arial" w:cs="Arial" w:hint="default"/>
      <w:color w:val="00AF50"/>
      <w:w w:val="94"/>
      <w:sz w:val="24"/>
      <w:szCs w:val="24"/>
      <w:lang w:val="de-DE" w:bidi="de-DE"/>
    </w:rPr>
  </w:style>
  <w:style w:type="character" w:customStyle="1" w:styleId="WW8Num1z1">
    <w:name w:val="WW8Num1z1"/>
    <w:rsid w:val="00993A61"/>
    <w:rPr>
      <w:rFonts w:hint="default"/>
      <w:lang w:val="de-DE" w:bidi="de-DE"/>
    </w:rPr>
  </w:style>
  <w:style w:type="character" w:customStyle="1" w:styleId="WW8Num2z0">
    <w:name w:val="WW8Num2z0"/>
    <w:rsid w:val="00993A61"/>
    <w:rPr>
      <w:rFonts w:ascii="DejaVu Sans" w:eastAsia="DejaVu Sans" w:hAnsi="DejaVu Sans" w:cs="DejaVu Sans" w:hint="default"/>
      <w:color w:val="00AF50"/>
      <w:w w:val="78"/>
      <w:sz w:val="24"/>
      <w:szCs w:val="24"/>
      <w:lang w:val="de-DE" w:bidi="de-DE"/>
    </w:rPr>
  </w:style>
  <w:style w:type="character" w:customStyle="1" w:styleId="WW8Num2z1">
    <w:name w:val="WW8Num2z1"/>
    <w:rsid w:val="00993A61"/>
  </w:style>
  <w:style w:type="character" w:customStyle="1" w:styleId="WW8Num2z2">
    <w:name w:val="WW8Num2z2"/>
    <w:rsid w:val="00993A61"/>
  </w:style>
  <w:style w:type="character" w:customStyle="1" w:styleId="WW8Num2z3">
    <w:name w:val="WW8Num2z3"/>
    <w:rsid w:val="00993A61"/>
  </w:style>
  <w:style w:type="character" w:customStyle="1" w:styleId="WW8Num2z4">
    <w:name w:val="WW8Num2z4"/>
    <w:rsid w:val="00993A61"/>
  </w:style>
  <w:style w:type="character" w:customStyle="1" w:styleId="WW8Num2z5">
    <w:name w:val="WW8Num2z5"/>
    <w:rsid w:val="00993A61"/>
  </w:style>
  <w:style w:type="character" w:customStyle="1" w:styleId="WW8Num2z6">
    <w:name w:val="WW8Num2z6"/>
    <w:rsid w:val="00993A61"/>
  </w:style>
  <w:style w:type="character" w:customStyle="1" w:styleId="WW8Num2z7">
    <w:name w:val="WW8Num2z7"/>
    <w:rsid w:val="00993A61"/>
  </w:style>
  <w:style w:type="character" w:customStyle="1" w:styleId="WW8Num2z8">
    <w:name w:val="WW8Num2z8"/>
    <w:rsid w:val="00993A61"/>
  </w:style>
  <w:style w:type="character" w:customStyle="1" w:styleId="WW8Num3z0">
    <w:name w:val="WW8Num3z0"/>
    <w:rsid w:val="00993A61"/>
    <w:rPr>
      <w:rFonts w:ascii="DejaVu Sans" w:eastAsia="DejaVu Sans" w:hAnsi="DejaVu Sans" w:cs="DejaVu Sans" w:hint="default"/>
      <w:color w:val="000000"/>
      <w:w w:val="78"/>
      <w:sz w:val="24"/>
      <w:szCs w:val="24"/>
      <w:lang w:val="de-DE" w:bidi="de-DE"/>
    </w:rPr>
  </w:style>
  <w:style w:type="character" w:customStyle="1" w:styleId="WW8Num3z1">
    <w:name w:val="WW8Num3z1"/>
    <w:rsid w:val="00993A61"/>
  </w:style>
  <w:style w:type="character" w:customStyle="1" w:styleId="WW8Num3z2">
    <w:name w:val="WW8Num3z2"/>
    <w:rsid w:val="00993A61"/>
  </w:style>
  <w:style w:type="character" w:customStyle="1" w:styleId="WW8Num3z3">
    <w:name w:val="WW8Num3z3"/>
    <w:rsid w:val="00993A61"/>
  </w:style>
  <w:style w:type="character" w:customStyle="1" w:styleId="WW8Num3z4">
    <w:name w:val="WW8Num3z4"/>
    <w:rsid w:val="00993A61"/>
  </w:style>
  <w:style w:type="character" w:customStyle="1" w:styleId="WW8Num3z5">
    <w:name w:val="WW8Num3z5"/>
    <w:rsid w:val="00993A61"/>
  </w:style>
  <w:style w:type="character" w:customStyle="1" w:styleId="WW8Num3z6">
    <w:name w:val="WW8Num3z6"/>
    <w:rsid w:val="00993A61"/>
  </w:style>
  <w:style w:type="character" w:customStyle="1" w:styleId="WW8Num3z7">
    <w:name w:val="WW8Num3z7"/>
    <w:rsid w:val="00993A61"/>
  </w:style>
  <w:style w:type="character" w:customStyle="1" w:styleId="WW8Num3z8">
    <w:name w:val="WW8Num3z8"/>
    <w:rsid w:val="00993A61"/>
  </w:style>
  <w:style w:type="character" w:customStyle="1" w:styleId="WW8Num4z0">
    <w:name w:val="WW8Num4z0"/>
    <w:rsid w:val="00993A61"/>
    <w:rPr>
      <w:rFonts w:ascii="Times New Roman" w:eastAsia="Times New Roman" w:hAnsi="Times New Roman" w:cs="Times New Roman" w:hint="default"/>
      <w:b/>
      <w:bCs/>
      <w:color w:val="00AF50"/>
      <w:spacing w:val="-4"/>
      <w:w w:val="99"/>
      <w:sz w:val="24"/>
      <w:szCs w:val="24"/>
      <w:lang w:val="de-DE" w:bidi="de-DE"/>
    </w:rPr>
  </w:style>
  <w:style w:type="character" w:customStyle="1" w:styleId="WW8Num4z1">
    <w:name w:val="WW8Num4z1"/>
    <w:rsid w:val="00993A61"/>
    <w:rPr>
      <w:rFonts w:ascii="DejaVu Sans" w:eastAsia="DejaVu Sans" w:hAnsi="DejaVu Sans" w:cs="DejaVu Sans" w:hint="default"/>
      <w:color w:val="00AF50"/>
      <w:w w:val="78"/>
      <w:sz w:val="24"/>
      <w:szCs w:val="24"/>
      <w:lang w:val="de-DE" w:bidi="de-DE"/>
    </w:rPr>
  </w:style>
  <w:style w:type="character" w:customStyle="1" w:styleId="WW8Num4z2">
    <w:name w:val="WW8Num4z2"/>
    <w:rsid w:val="00993A61"/>
    <w:rPr>
      <w:rFonts w:hint="default"/>
      <w:lang w:val="de-DE" w:bidi="de-DE"/>
    </w:rPr>
  </w:style>
  <w:style w:type="character" w:customStyle="1" w:styleId="WW8Num5z0">
    <w:name w:val="WW8Num5z0"/>
    <w:rsid w:val="00993A61"/>
    <w:rPr>
      <w:rFonts w:ascii="Times New Roman" w:eastAsia="Times New Roman" w:hAnsi="Times New Roman" w:cs="Times New Roman" w:hint="default"/>
      <w:b/>
      <w:bCs/>
      <w:color w:val="00AF50"/>
      <w:spacing w:val="-3"/>
      <w:w w:val="99"/>
      <w:sz w:val="24"/>
      <w:szCs w:val="24"/>
      <w:lang w:val="de-DE" w:bidi="de-DE"/>
    </w:rPr>
  </w:style>
  <w:style w:type="character" w:customStyle="1" w:styleId="WW8Num5z1">
    <w:name w:val="WW8Num5z1"/>
    <w:rsid w:val="00993A61"/>
    <w:rPr>
      <w:rFonts w:hint="default"/>
      <w:w w:val="86"/>
      <w:lang w:val="de-DE" w:bidi="de-DE"/>
    </w:rPr>
  </w:style>
  <w:style w:type="character" w:customStyle="1" w:styleId="WW8Num5z2">
    <w:name w:val="WW8Num5z2"/>
    <w:rsid w:val="00993A61"/>
    <w:rPr>
      <w:rFonts w:hint="default"/>
      <w:lang w:val="de-DE" w:bidi="de-DE"/>
    </w:rPr>
  </w:style>
  <w:style w:type="character" w:customStyle="1" w:styleId="WW8Num6z0">
    <w:name w:val="WW8Num6z0"/>
    <w:rsid w:val="00993A61"/>
    <w:rPr>
      <w:rFonts w:ascii="Times New Roman" w:eastAsia="Times New Roman" w:hAnsi="Times New Roman" w:cs="Times New Roman" w:hint="default"/>
      <w:b/>
      <w:bCs/>
      <w:color w:val="00AF50"/>
      <w:spacing w:val="-4"/>
      <w:w w:val="99"/>
      <w:sz w:val="24"/>
      <w:szCs w:val="24"/>
      <w:lang w:val="de-DE" w:bidi="de-DE"/>
    </w:rPr>
  </w:style>
  <w:style w:type="character" w:customStyle="1" w:styleId="WW8Num6z1">
    <w:name w:val="WW8Num6z1"/>
    <w:rsid w:val="00993A61"/>
    <w:rPr>
      <w:rFonts w:ascii="DejaVu Sans" w:eastAsia="DejaVu Sans" w:hAnsi="DejaVu Sans" w:cs="DejaVu Sans" w:hint="default"/>
      <w:color w:val="00AF50"/>
      <w:w w:val="78"/>
      <w:sz w:val="24"/>
      <w:szCs w:val="24"/>
      <w:lang w:val="de-DE" w:bidi="de-DE"/>
    </w:rPr>
  </w:style>
  <w:style w:type="character" w:customStyle="1" w:styleId="WW8Num6z2">
    <w:name w:val="WW8Num6z2"/>
    <w:rsid w:val="00993A61"/>
    <w:rPr>
      <w:rFonts w:hint="default"/>
      <w:lang w:val="de-DE" w:bidi="de-DE"/>
    </w:rPr>
  </w:style>
  <w:style w:type="character" w:customStyle="1" w:styleId="WW8Num7z0">
    <w:name w:val="WW8Num7z0"/>
    <w:rsid w:val="00993A61"/>
    <w:rPr>
      <w:rFonts w:ascii="DejaVu Sans" w:eastAsia="DejaVu Sans" w:hAnsi="DejaVu Sans" w:cs="DejaVu Sans" w:hint="default"/>
      <w:color w:val="000000"/>
      <w:w w:val="78"/>
      <w:sz w:val="24"/>
      <w:szCs w:val="24"/>
      <w:lang w:val="de-DE" w:bidi="de-DE"/>
    </w:rPr>
  </w:style>
  <w:style w:type="character" w:customStyle="1" w:styleId="WW8Num7z1">
    <w:name w:val="WW8Num7z1"/>
    <w:rsid w:val="00993A61"/>
    <w:rPr>
      <w:rFonts w:hint="default"/>
      <w:lang w:val="de-DE" w:bidi="de-DE"/>
    </w:rPr>
  </w:style>
  <w:style w:type="character" w:customStyle="1" w:styleId="Carpredefinitoparagrafo1">
    <w:name w:val="Car. predefinito paragrafo1"/>
    <w:rsid w:val="00993A61"/>
  </w:style>
  <w:style w:type="character" w:styleId="Numeroriga">
    <w:name w:val="line number"/>
    <w:basedOn w:val="Carpredefinitoparagrafo1"/>
    <w:rsid w:val="00993A61"/>
  </w:style>
  <w:style w:type="character" w:customStyle="1" w:styleId="CorpodeltestoCarattere">
    <w:name w:val="Corpo del testo Carattere"/>
    <w:basedOn w:val="Carpredefinitoparagrafo1"/>
    <w:rsid w:val="00993A61"/>
    <w:rPr>
      <w:rFonts w:ascii="Arial" w:eastAsia="Arial" w:hAnsi="Arial" w:cs="Arial"/>
      <w:sz w:val="24"/>
      <w:szCs w:val="24"/>
      <w:lang w:bidi="de-DE"/>
    </w:rPr>
  </w:style>
  <w:style w:type="paragraph" w:customStyle="1" w:styleId="Titolo1">
    <w:name w:val="Titolo1"/>
    <w:basedOn w:val="Normale"/>
    <w:next w:val="Corpodeltesto"/>
    <w:rsid w:val="00993A61"/>
    <w:pPr>
      <w:keepNext/>
      <w:spacing w:before="240" w:after="120"/>
    </w:pPr>
    <w:rPr>
      <w:rFonts w:ascii="Liberation Sans" w:eastAsia="Microsoft YaHei" w:hAnsi="Liberation Sans" w:cs="Arial"/>
      <w:sz w:val="28"/>
      <w:szCs w:val="28"/>
    </w:rPr>
  </w:style>
  <w:style w:type="paragraph" w:styleId="Corpodeltesto">
    <w:name w:val="Body Text"/>
    <w:basedOn w:val="Normale"/>
    <w:rsid w:val="00993A61"/>
    <w:pPr>
      <w:widowControl w:val="0"/>
      <w:autoSpaceDE w:val="0"/>
      <w:spacing w:after="0" w:line="240" w:lineRule="auto"/>
    </w:pPr>
    <w:rPr>
      <w:rFonts w:ascii="Arial" w:eastAsia="Arial" w:hAnsi="Arial" w:cs="Arial"/>
      <w:sz w:val="24"/>
      <w:szCs w:val="24"/>
      <w:lang w:bidi="de-DE"/>
    </w:rPr>
  </w:style>
  <w:style w:type="paragraph" w:styleId="Elenco">
    <w:name w:val="List"/>
    <w:basedOn w:val="Corpodeltesto"/>
    <w:rsid w:val="00993A61"/>
  </w:style>
  <w:style w:type="paragraph" w:styleId="Didascalia">
    <w:name w:val="caption"/>
    <w:basedOn w:val="Normale"/>
    <w:qFormat/>
    <w:rsid w:val="00993A61"/>
    <w:pPr>
      <w:suppressLineNumbers/>
      <w:spacing w:before="120" w:after="120"/>
    </w:pPr>
    <w:rPr>
      <w:rFonts w:cs="Arial"/>
      <w:i/>
      <w:iCs/>
      <w:sz w:val="24"/>
      <w:szCs w:val="24"/>
    </w:rPr>
  </w:style>
  <w:style w:type="paragraph" w:customStyle="1" w:styleId="Indice">
    <w:name w:val="Indice"/>
    <w:basedOn w:val="Normale"/>
    <w:rsid w:val="00993A61"/>
    <w:pPr>
      <w:suppressLineNumbers/>
    </w:pPr>
    <w:rPr>
      <w:rFonts w:cs="Arial"/>
    </w:rPr>
  </w:style>
  <w:style w:type="paragraph" w:customStyle="1" w:styleId="Heading2">
    <w:name w:val="Heading 2"/>
    <w:basedOn w:val="Normale"/>
    <w:rsid w:val="00993A61"/>
    <w:pPr>
      <w:widowControl w:val="0"/>
      <w:autoSpaceDE w:val="0"/>
      <w:spacing w:before="7" w:after="0" w:line="240" w:lineRule="auto"/>
      <w:ind w:left="216"/>
    </w:pPr>
    <w:rPr>
      <w:rFonts w:ascii="Trebuchet MS" w:eastAsia="Trebuchet MS" w:hAnsi="Trebuchet MS" w:cs="Trebuchet MS"/>
      <w:b/>
      <w:bCs/>
      <w:sz w:val="28"/>
      <w:szCs w:val="28"/>
      <w:lang w:bidi="de-DE"/>
    </w:rPr>
  </w:style>
  <w:style w:type="paragraph" w:customStyle="1" w:styleId="Heading3">
    <w:name w:val="Heading 3"/>
    <w:basedOn w:val="Normale"/>
    <w:rsid w:val="00993A61"/>
    <w:pPr>
      <w:widowControl w:val="0"/>
      <w:autoSpaceDE w:val="0"/>
      <w:spacing w:after="0" w:line="240" w:lineRule="auto"/>
      <w:ind w:left="924" w:hanging="708"/>
    </w:pPr>
    <w:rPr>
      <w:rFonts w:ascii="Times New Roman" w:eastAsia="Times New Roman" w:hAnsi="Times New Roman"/>
      <w:b/>
      <w:bCs/>
      <w:sz w:val="24"/>
      <w:szCs w:val="24"/>
      <w:lang w:bidi="de-DE"/>
    </w:rPr>
  </w:style>
  <w:style w:type="paragraph" w:styleId="Paragrafoelenco">
    <w:name w:val="List Paragraph"/>
    <w:basedOn w:val="Normale"/>
    <w:qFormat/>
    <w:rsid w:val="00993A61"/>
    <w:pPr>
      <w:widowControl w:val="0"/>
      <w:autoSpaceDE w:val="0"/>
      <w:spacing w:before="137" w:after="0" w:line="240" w:lineRule="auto"/>
      <w:ind w:left="924" w:hanging="708"/>
    </w:pPr>
    <w:rPr>
      <w:rFonts w:ascii="Arial" w:eastAsia="Arial" w:hAnsi="Arial" w:cs="Arial"/>
      <w:lang w:bidi="de-DE"/>
    </w:rPr>
  </w:style>
  <w:style w:type="paragraph" w:customStyle="1" w:styleId="TableParagraph">
    <w:name w:val="Table Paragraph"/>
    <w:basedOn w:val="Normale"/>
    <w:rsid w:val="00993A61"/>
    <w:pPr>
      <w:widowControl w:val="0"/>
      <w:autoSpaceDE w:val="0"/>
      <w:spacing w:after="0" w:line="240" w:lineRule="auto"/>
    </w:pPr>
    <w:rPr>
      <w:rFonts w:ascii="DejaVu Sans" w:eastAsia="DejaVu Sans" w:hAnsi="DejaVu Sans" w:cs="DejaVu Sans"/>
      <w:lang w:bidi="de-DE"/>
    </w:rPr>
  </w:style>
  <w:style w:type="paragraph" w:customStyle="1" w:styleId="Contenutocornice">
    <w:name w:val="Contenuto cornice"/>
    <w:basedOn w:val="Normale"/>
    <w:rsid w:val="00993A61"/>
  </w:style>
  <w:style w:type="paragraph" w:customStyle="1" w:styleId="Contenutotabella">
    <w:name w:val="Contenuto tabella"/>
    <w:basedOn w:val="Normale"/>
    <w:rsid w:val="00993A61"/>
    <w:pPr>
      <w:widowControl w:val="0"/>
      <w:suppressLineNumbers/>
    </w:pPr>
  </w:style>
  <w:style w:type="paragraph" w:customStyle="1" w:styleId="Titolotabella">
    <w:name w:val="Titolo tabella"/>
    <w:basedOn w:val="Contenutotabella"/>
    <w:rsid w:val="00993A61"/>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4543</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mak9</dc:creator>
  <cp:lastModifiedBy>mak9</cp:lastModifiedBy>
  <cp:revision>3</cp:revision>
  <cp:lastPrinted>2018-10-27T13:42:00Z</cp:lastPrinted>
  <dcterms:created xsi:type="dcterms:W3CDTF">2021-04-15T17:18:00Z</dcterms:created>
  <dcterms:modified xsi:type="dcterms:W3CDTF">2021-04-18T11:50:00Z</dcterms:modified>
</cp:coreProperties>
</file>